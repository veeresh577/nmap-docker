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1A936" w14:textId="56FBC5D3" w:rsidR="0017030B" w:rsidRDefault="00F72393" w:rsidP="000642B2">
      <w:pPr>
        <w:pStyle w:val="Heading1"/>
        <w:rPr>
          <w:b/>
          <w:bCs/>
          <w:color w:val="auto"/>
        </w:rPr>
      </w:pPr>
      <w:ins w:id="0" w:author="Nacson, Yosef" w:date="2021-03-14T23:05:00Z">
        <w:r>
          <w:rPr>
            <w:b/>
            <w:bCs/>
            <w:color w:val="auto"/>
          </w:rPr>
          <w:t xml:space="preserve">DCS Product </w:t>
        </w:r>
      </w:ins>
      <w:r w:rsidR="000642B2" w:rsidRPr="009A0BDC">
        <w:rPr>
          <w:b/>
          <w:bCs/>
          <w:color w:val="auto"/>
        </w:rPr>
        <w:t xml:space="preserve">Security Testing </w:t>
      </w:r>
      <w:del w:id="1" w:author="Nacson, Yosef" w:date="2021-03-14T15:07:00Z">
        <w:r w:rsidR="000E75F2" w:rsidDel="00173748">
          <w:rPr>
            <w:b/>
            <w:bCs/>
            <w:color w:val="auto"/>
          </w:rPr>
          <w:delText>Requirements</w:delText>
        </w:r>
      </w:del>
      <w:ins w:id="2" w:author="Nacson, Yosef" w:date="2021-03-14T15:07:00Z">
        <w:r w:rsidR="00173748">
          <w:rPr>
            <w:b/>
            <w:bCs/>
            <w:color w:val="auto"/>
          </w:rPr>
          <w:t>Process</w:t>
        </w:r>
      </w:ins>
    </w:p>
    <w:p w14:paraId="05F3C6F2" w14:textId="788E944D" w:rsidR="009A0BDC" w:rsidRDefault="009A0BDC" w:rsidP="009A0BDC">
      <w:pPr>
        <w:rPr>
          <w:ins w:id="3" w:author="Nacson, Yosef" w:date="2021-03-14T15:07:00Z"/>
        </w:rPr>
      </w:pPr>
    </w:p>
    <w:p w14:paraId="10DC46AF" w14:textId="7B5020AF" w:rsidR="00173748" w:rsidRDefault="00173748" w:rsidP="00173748">
      <w:pPr>
        <w:pStyle w:val="Heading1"/>
        <w:rPr>
          <w:ins w:id="4" w:author="Nacson, Yosef" w:date="2021-03-14T15:08:00Z"/>
        </w:rPr>
      </w:pPr>
      <w:ins w:id="5" w:author="Nacson, Yosef" w:date="2021-03-14T15:08:00Z">
        <w:r>
          <w:t>Scope</w:t>
        </w:r>
      </w:ins>
    </w:p>
    <w:p w14:paraId="2454C648" w14:textId="238F3DFF" w:rsidR="00173748" w:rsidRDefault="00173748" w:rsidP="00173748">
      <w:pPr>
        <w:pStyle w:val="NormalWeb"/>
        <w:shd w:val="clear" w:color="auto" w:fill="FFFFFF"/>
        <w:spacing w:before="150" w:beforeAutospacing="0" w:after="0" w:afterAutospacing="0"/>
        <w:rPr>
          <w:ins w:id="6" w:author="Nacson, Yosef" w:date="2021-03-14T15:13:00Z"/>
          <w:rFonts w:ascii="Segoe UI" w:hAnsi="Segoe UI" w:cs="Segoe UI"/>
          <w:color w:val="172B4D"/>
          <w:sz w:val="21"/>
          <w:szCs w:val="21"/>
        </w:rPr>
      </w:pPr>
      <w:ins w:id="7" w:author="Nacson, Yosef" w:date="2021-03-14T15:09:00Z">
        <w:r>
          <w:rPr>
            <w:rFonts w:ascii="Segoe UI" w:hAnsi="Segoe UI" w:cs="Segoe UI"/>
            <w:color w:val="172B4D"/>
            <w:sz w:val="21"/>
            <w:szCs w:val="21"/>
          </w:rPr>
          <w:t>T</w:t>
        </w:r>
      </w:ins>
      <w:ins w:id="8" w:author="Nacson, Yosef" w:date="2021-03-14T15:08:00Z">
        <w:r>
          <w:rPr>
            <w:rFonts w:ascii="Segoe UI" w:hAnsi="Segoe UI" w:cs="Segoe UI"/>
            <w:color w:val="172B4D"/>
            <w:sz w:val="21"/>
            <w:szCs w:val="21"/>
          </w:rPr>
          <w:t xml:space="preserve">his process </w:t>
        </w:r>
      </w:ins>
      <w:ins w:id="9" w:author="Nacson, Yosef" w:date="2021-03-14T15:09:00Z">
        <w:r>
          <w:rPr>
            <w:rFonts w:ascii="Segoe UI" w:hAnsi="Segoe UI" w:cs="Segoe UI"/>
            <w:color w:val="172B4D"/>
            <w:sz w:val="21"/>
            <w:szCs w:val="21"/>
          </w:rPr>
          <w:t>cover</w:t>
        </w:r>
      </w:ins>
      <w:ins w:id="10" w:author="Nacson, Yosef" w:date="2021-03-14T15:10:00Z">
        <w:r>
          <w:rPr>
            <w:rFonts w:ascii="Segoe UI" w:hAnsi="Segoe UI" w:cs="Segoe UI"/>
            <w:color w:val="172B4D"/>
            <w:sz w:val="21"/>
            <w:szCs w:val="21"/>
          </w:rPr>
          <w:t xml:space="preserve">s product security testing </w:t>
        </w:r>
      </w:ins>
      <w:ins w:id="11" w:author="Nacson, Yosef" w:date="2021-03-14T22:59:00Z">
        <w:r w:rsidR="000F4198">
          <w:rPr>
            <w:rFonts w:ascii="Segoe UI" w:hAnsi="Segoe UI" w:cs="Segoe UI"/>
            <w:color w:val="172B4D"/>
            <w:sz w:val="21"/>
            <w:szCs w:val="21"/>
          </w:rPr>
          <w:t>process</w:t>
        </w:r>
      </w:ins>
      <w:ins w:id="12" w:author="Nacson, Yosef" w:date="2021-03-14T15:08:00Z">
        <w:r>
          <w:rPr>
            <w:rFonts w:ascii="Segoe UI" w:hAnsi="Segoe UI" w:cs="Segoe UI"/>
            <w:color w:val="172B4D"/>
            <w:sz w:val="21"/>
            <w:szCs w:val="21"/>
          </w:rPr>
          <w:t xml:space="preserve"> for</w:t>
        </w:r>
      </w:ins>
      <w:ins w:id="13" w:author="Nacson, Yosef" w:date="2021-03-14T15:13:00Z">
        <w:r>
          <w:rPr>
            <w:rFonts w:ascii="Segoe UI" w:hAnsi="Segoe UI" w:cs="Segoe UI"/>
            <w:color w:val="172B4D"/>
            <w:sz w:val="21"/>
            <w:szCs w:val="21"/>
          </w:rPr>
          <w:t xml:space="preserve"> </w:t>
        </w:r>
      </w:ins>
      <w:ins w:id="14" w:author="Nacson, Yosef" w:date="2021-03-14T15:12:00Z">
        <w:r>
          <w:rPr>
            <w:rFonts w:ascii="Segoe UI" w:hAnsi="Segoe UI" w:cs="Segoe UI"/>
            <w:color w:val="172B4D"/>
            <w:sz w:val="21"/>
            <w:szCs w:val="21"/>
          </w:rPr>
          <w:t>DCS products</w:t>
        </w:r>
      </w:ins>
      <w:ins w:id="15" w:author="Nacson, Yosef" w:date="2021-03-14T15:13:00Z">
        <w:r>
          <w:rPr>
            <w:rFonts w:ascii="Segoe UI" w:hAnsi="Segoe UI" w:cs="Segoe UI"/>
            <w:color w:val="172B4D"/>
            <w:sz w:val="21"/>
            <w:szCs w:val="21"/>
          </w:rPr>
          <w:t xml:space="preserve"> and solutions.</w:t>
        </w:r>
      </w:ins>
    </w:p>
    <w:p w14:paraId="41BAA8BB" w14:textId="77777777" w:rsidR="000F4198" w:rsidRDefault="000F4198" w:rsidP="00173748">
      <w:pPr>
        <w:pStyle w:val="NormalWeb"/>
        <w:shd w:val="clear" w:color="auto" w:fill="FFFFFF"/>
        <w:spacing w:before="150" w:beforeAutospacing="0" w:after="0" w:afterAutospacing="0"/>
        <w:rPr>
          <w:ins w:id="16" w:author="Nacson, Yosef" w:date="2021-03-14T23:00:00Z"/>
          <w:rFonts w:ascii="Segoe UI" w:hAnsi="Segoe UI" w:cs="Segoe UI"/>
          <w:color w:val="172B4D"/>
          <w:sz w:val="21"/>
          <w:szCs w:val="21"/>
        </w:rPr>
      </w:pPr>
    </w:p>
    <w:p w14:paraId="7E51CA8B" w14:textId="2630444A" w:rsidR="00173748" w:rsidRDefault="000F4198" w:rsidP="00173748">
      <w:pPr>
        <w:pStyle w:val="NormalWeb"/>
        <w:shd w:val="clear" w:color="auto" w:fill="FFFFFF"/>
        <w:spacing w:before="150" w:beforeAutospacing="0" w:after="0" w:afterAutospacing="0"/>
        <w:rPr>
          <w:ins w:id="17" w:author="Nacson, Yosef" w:date="2021-03-14T15:15:00Z"/>
          <w:rFonts w:ascii="Segoe UI" w:hAnsi="Segoe UI" w:cs="Segoe UI"/>
          <w:color w:val="172B4D"/>
          <w:sz w:val="21"/>
          <w:szCs w:val="21"/>
        </w:rPr>
      </w:pPr>
      <w:ins w:id="18" w:author="Nacson, Yosef" w:date="2021-03-14T23:00:00Z">
        <w:r>
          <w:rPr>
            <w:rFonts w:ascii="Segoe UI" w:hAnsi="Segoe UI" w:cs="Segoe UI"/>
            <w:color w:val="172B4D"/>
            <w:sz w:val="21"/>
            <w:szCs w:val="21"/>
          </w:rPr>
          <w:t>Pro</w:t>
        </w:r>
      </w:ins>
      <w:ins w:id="19" w:author="Nacson, Yosef" w:date="2021-03-14T23:01:00Z">
        <w:r>
          <w:rPr>
            <w:rFonts w:ascii="Segoe UI" w:hAnsi="Segoe UI" w:cs="Segoe UI"/>
            <w:color w:val="172B4D"/>
            <w:sz w:val="21"/>
            <w:szCs w:val="21"/>
          </w:rPr>
          <w:t>duct s</w:t>
        </w:r>
      </w:ins>
      <w:ins w:id="20" w:author="Nacson, Yosef" w:date="2021-03-14T23:00:00Z">
        <w:r>
          <w:rPr>
            <w:rFonts w:ascii="Segoe UI" w:hAnsi="Segoe UI" w:cs="Segoe UI"/>
            <w:color w:val="172B4D"/>
            <w:sz w:val="21"/>
            <w:szCs w:val="21"/>
          </w:rPr>
          <w:t xml:space="preserve">ecurity </w:t>
        </w:r>
      </w:ins>
      <w:ins w:id="21" w:author="Nacson, Yosef" w:date="2021-03-14T23:01:00Z">
        <w:r>
          <w:rPr>
            <w:rFonts w:ascii="Segoe UI" w:hAnsi="Segoe UI" w:cs="Segoe UI"/>
            <w:color w:val="172B4D"/>
            <w:sz w:val="21"/>
            <w:szCs w:val="21"/>
          </w:rPr>
          <w:t>t</w:t>
        </w:r>
      </w:ins>
      <w:ins w:id="22" w:author="Nacson, Yosef" w:date="2021-03-14T15:15:00Z">
        <w:r w:rsidR="00173748">
          <w:rPr>
            <w:rFonts w:ascii="Segoe UI" w:hAnsi="Segoe UI" w:cs="Segoe UI"/>
            <w:color w:val="172B4D"/>
            <w:sz w:val="21"/>
            <w:szCs w:val="21"/>
          </w:rPr>
          <w:t xml:space="preserve">esting </w:t>
        </w:r>
      </w:ins>
      <w:ins w:id="23" w:author="Nacson, Yosef" w:date="2021-03-14T23:01:00Z">
        <w:r>
          <w:rPr>
            <w:rFonts w:ascii="Segoe UI" w:hAnsi="Segoe UI" w:cs="Segoe UI"/>
            <w:color w:val="172B4D"/>
            <w:sz w:val="21"/>
            <w:szCs w:val="21"/>
          </w:rPr>
          <w:t xml:space="preserve">and validation </w:t>
        </w:r>
      </w:ins>
      <w:ins w:id="24" w:author="Nacson, Yosef" w:date="2021-03-14T15:15:00Z">
        <w:r w:rsidR="00173748">
          <w:rPr>
            <w:rFonts w:ascii="Segoe UI" w:hAnsi="Segoe UI" w:cs="Segoe UI"/>
            <w:color w:val="172B4D"/>
            <w:sz w:val="21"/>
            <w:szCs w:val="21"/>
          </w:rPr>
          <w:t>coverage include:</w:t>
        </w:r>
      </w:ins>
    </w:p>
    <w:p w14:paraId="4C02D1B9" w14:textId="77777777" w:rsidR="00173748" w:rsidRPr="00173748" w:rsidRDefault="00173748" w:rsidP="00173748"/>
    <w:p w14:paraId="6BAD475F" w14:textId="624419AE" w:rsidR="000642B2" w:rsidDel="000F4198" w:rsidRDefault="005E57BD" w:rsidP="000642B2">
      <w:pPr>
        <w:rPr>
          <w:del w:id="25" w:author="Nacson, Yosef" w:date="2021-03-14T23:01:00Z"/>
          <w:sz w:val="24"/>
          <w:szCs w:val="24"/>
        </w:rPr>
      </w:pPr>
      <w:del w:id="26" w:author="Nacson, Yosef" w:date="2021-03-14T23:01:00Z">
        <w:r w:rsidRPr="005E57BD" w:rsidDel="000F4198">
          <w:rPr>
            <w:sz w:val="24"/>
            <w:szCs w:val="24"/>
          </w:rPr>
          <w:delText xml:space="preserve">During the </w:delText>
        </w:r>
        <w:r w:rsidDel="000F4198">
          <w:rPr>
            <w:sz w:val="24"/>
            <w:szCs w:val="24"/>
          </w:rPr>
          <w:delText>Testing and Validation activity the internal testers will execute the following activities as part of Security Testing</w:delText>
        </w:r>
      </w:del>
    </w:p>
    <w:p w14:paraId="2EA29F50" w14:textId="0255AF20" w:rsidR="005E57BD" w:rsidRPr="009A0BDC" w:rsidRDefault="005E57BD">
      <w:pPr>
        <w:pStyle w:val="ListParagraph"/>
        <w:numPr>
          <w:ilvl w:val="0"/>
          <w:numId w:val="24"/>
        </w:numPr>
        <w:rPr>
          <w:sz w:val="24"/>
          <w:szCs w:val="24"/>
        </w:rPr>
        <w:pPrChange w:id="27" w:author="Nacson, Yosef" w:date="2021-03-14T23:01:00Z">
          <w:pPr>
            <w:pStyle w:val="ListParagraph"/>
            <w:numPr>
              <w:numId w:val="12"/>
            </w:numPr>
            <w:ind w:hanging="360"/>
          </w:pPr>
        </w:pPrChange>
      </w:pPr>
      <w:r w:rsidRPr="009A0BDC">
        <w:rPr>
          <w:sz w:val="24"/>
          <w:szCs w:val="24"/>
        </w:rPr>
        <w:t xml:space="preserve">Functional Testing of </w:t>
      </w:r>
      <w:ins w:id="28" w:author="Nacson, Yosef" w:date="2021-03-14T16:12:00Z">
        <w:r w:rsidR="00055548">
          <w:rPr>
            <w:sz w:val="24"/>
            <w:szCs w:val="24"/>
          </w:rPr>
          <w:t xml:space="preserve">new and updated </w:t>
        </w:r>
      </w:ins>
      <w:r w:rsidRPr="009A0BDC">
        <w:rPr>
          <w:sz w:val="24"/>
          <w:szCs w:val="24"/>
        </w:rPr>
        <w:t>Security Features</w:t>
      </w:r>
      <w:ins w:id="29" w:author="Nacson, Yosef" w:date="2021-03-14T16:14:00Z">
        <w:r w:rsidR="00055548">
          <w:rPr>
            <w:sz w:val="24"/>
            <w:szCs w:val="24"/>
          </w:rPr>
          <w:t xml:space="preserve"> and requirements.</w:t>
        </w:r>
      </w:ins>
    </w:p>
    <w:p w14:paraId="0EC99873" w14:textId="4D49EE77" w:rsidR="0008049B" w:rsidRPr="0008049B" w:rsidRDefault="00055548">
      <w:pPr>
        <w:pStyle w:val="ListParagraph"/>
        <w:numPr>
          <w:ilvl w:val="0"/>
          <w:numId w:val="24"/>
        </w:numPr>
        <w:rPr>
          <w:sz w:val="24"/>
          <w:szCs w:val="24"/>
        </w:rPr>
        <w:pPrChange w:id="30" w:author="Nacson, Yosef" w:date="2021-03-14T23:01:00Z">
          <w:pPr>
            <w:pStyle w:val="ListParagraph"/>
            <w:numPr>
              <w:numId w:val="12"/>
            </w:numPr>
            <w:ind w:hanging="360"/>
          </w:pPr>
        </w:pPrChange>
      </w:pPr>
      <w:ins w:id="31" w:author="Nacson, Yosef" w:date="2021-03-14T16:12:00Z">
        <w:r>
          <w:rPr>
            <w:sz w:val="24"/>
            <w:szCs w:val="24"/>
          </w:rPr>
          <w:t>Periodic v</w:t>
        </w:r>
      </w:ins>
      <w:del w:id="32" w:author="Nacson, Yosef" w:date="2021-03-14T16:12:00Z">
        <w:r w:rsidR="0008049B" w:rsidRPr="0008049B" w:rsidDel="00055548">
          <w:rPr>
            <w:sz w:val="24"/>
            <w:szCs w:val="24"/>
          </w:rPr>
          <w:delText>V</w:delText>
        </w:r>
      </w:del>
      <w:r w:rsidR="0008049B" w:rsidRPr="0008049B">
        <w:rPr>
          <w:sz w:val="24"/>
          <w:szCs w:val="24"/>
        </w:rPr>
        <w:t>ulnerability Scanning</w:t>
      </w:r>
      <w:ins w:id="33" w:author="Nacson, Yosef" w:date="2021-03-14T16:12:00Z">
        <w:r>
          <w:rPr>
            <w:sz w:val="24"/>
            <w:szCs w:val="24"/>
          </w:rPr>
          <w:t xml:space="preserve"> of interim a</w:t>
        </w:r>
      </w:ins>
      <w:ins w:id="34" w:author="Nacson, Yosef" w:date="2021-03-14T16:13:00Z">
        <w:r>
          <w:rPr>
            <w:sz w:val="24"/>
            <w:szCs w:val="24"/>
          </w:rPr>
          <w:t>nd final releases.</w:t>
        </w:r>
      </w:ins>
      <w:r w:rsidR="0008049B" w:rsidRPr="0008049B">
        <w:rPr>
          <w:sz w:val="24"/>
          <w:szCs w:val="24"/>
        </w:rPr>
        <w:t xml:space="preserve"> </w:t>
      </w:r>
    </w:p>
    <w:p w14:paraId="2D6F2067" w14:textId="3BEDE991" w:rsidR="009A0BDC" w:rsidRDefault="00C44E48">
      <w:pPr>
        <w:pStyle w:val="ListParagraph"/>
        <w:numPr>
          <w:ilvl w:val="0"/>
          <w:numId w:val="24"/>
        </w:numPr>
        <w:rPr>
          <w:ins w:id="35" w:author="Nacson, Yosef" w:date="2021-03-14T13:08:00Z"/>
          <w:sz w:val="24"/>
          <w:szCs w:val="24"/>
        </w:rPr>
        <w:pPrChange w:id="36" w:author="Nacson, Yosef" w:date="2021-03-14T23:01:00Z">
          <w:pPr>
            <w:pStyle w:val="ListParagraph"/>
            <w:numPr>
              <w:numId w:val="12"/>
            </w:numPr>
            <w:ind w:hanging="360"/>
          </w:pPr>
        </w:pPrChange>
      </w:pPr>
      <w:del w:id="37" w:author="Nacson, Yosef" w:date="2021-03-14T12:53:00Z">
        <w:r w:rsidDel="001B0512">
          <w:rPr>
            <w:sz w:val="24"/>
            <w:szCs w:val="24"/>
          </w:rPr>
          <w:delText xml:space="preserve">Mitigation and </w:delText>
        </w:r>
      </w:del>
      <w:r>
        <w:rPr>
          <w:sz w:val="24"/>
          <w:szCs w:val="24"/>
        </w:rPr>
        <w:t>Report</w:t>
      </w:r>
      <w:ins w:id="38" w:author="Nacson, Yosef" w:date="2021-03-14T12:54:00Z">
        <w:r w:rsidR="001B0512">
          <w:rPr>
            <w:sz w:val="24"/>
            <w:szCs w:val="24"/>
          </w:rPr>
          <w:t xml:space="preserve"> issues following </w:t>
        </w:r>
      </w:ins>
      <w:ins w:id="39" w:author="Nacson, Yosef" w:date="2021-03-14T12:55:00Z">
        <w:r w:rsidR="001B0512">
          <w:rPr>
            <w:sz w:val="24"/>
            <w:szCs w:val="24"/>
          </w:rPr>
          <w:t>the vulnerability management procedur</w:t>
        </w:r>
      </w:ins>
      <w:ins w:id="40" w:author="Nacson, Yosef" w:date="2021-03-14T16:14:00Z">
        <w:r w:rsidR="00055548">
          <w:rPr>
            <w:sz w:val="24"/>
            <w:szCs w:val="24"/>
          </w:rPr>
          <w:t>e</w:t>
        </w:r>
      </w:ins>
      <w:ins w:id="41" w:author="Nacson, Yosef" w:date="2021-03-14T12:55:00Z">
        <w:r w:rsidR="001B0512">
          <w:rPr>
            <w:sz w:val="24"/>
            <w:szCs w:val="24"/>
          </w:rPr>
          <w:t>s.</w:t>
        </w:r>
      </w:ins>
      <w:del w:id="42" w:author="Nacson, Yosef" w:date="2021-03-14T12:54:00Z">
        <w:r w:rsidDel="001B0512">
          <w:rPr>
            <w:sz w:val="24"/>
            <w:szCs w:val="24"/>
          </w:rPr>
          <w:delText>ing</w:delText>
        </w:r>
      </w:del>
    </w:p>
    <w:p w14:paraId="2B2DCA98" w14:textId="54074DE6" w:rsidR="00445E1A" w:rsidRPr="009A0BDC" w:rsidRDefault="00445E1A">
      <w:pPr>
        <w:pStyle w:val="ListParagraph"/>
        <w:rPr>
          <w:sz w:val="24"/>
          <w:szCs w:val="24"/>
        </w:rPr>
        <w:pPrChange w:id="43" w:author="Nacson, Yosef" w:date="2021-03-14T13:08:00Z">
          <w:pPr>
            <w:pStyle w:val="ListParagraph"/>
            <w:numPr>
              <w:numId w:val="12"/>
            </w:numPr>
            <w:ind w:hanging="360"/>
          </w:pPr>
        </w:pPrChange>
      </w:pPr>
      <w:ins w:id="44" w:author="Nacson, Yosef" w:date="2021-03-14T13:08:00Z">
        <w:r>
          <w:rPr>
            <w:sz w:val="24"/>
            <w:szCs w:val="24"/>
          </w:rPr>
          <w:t>(</w:t>
        </w:r>
        <w:r w:rsidRPr="00445E1A">
          <w:rPr>
            <w:sz w:val="24"/>
            <w:szCs w:val="24"/>
            <w:highlight w:val="yellow"/>
            <w:rPrChange w:id="45" w:author="Nacson, Yosef" w:date="2021-03-14T13:09:00Z">
              <w:rPr>
                <w:sz w:val="24"/>
                <w:szCs w:val="24"/>
              </w:rPr>
            </w:rPrChange>
          </w:rPr>
          <w:t>YN: Mitigation is part of vulnerability management not part of testing)</w:t>
        </w:r>
      </w:ins>
    </w:p>
    <w:p w14:paraId="57C7F782" w14:textId="74A0470E" w:rsidR="009A0BDC" w:rsidRPr="000F4198" w:rsidRDefault="000F4198">
      <w:pPr>
        <w:pStyle w:val="ListParagraph"/>
        <w:numPr>
          <w:ilvl w:val="0"/>
          <w:numId w:val="24"/>
        </w:numPr>
        <w:rPr>
          <w:ins w:id="46" w:author="Nacson, Yosef" w:date="2021-03-14T15:18:00Z"/>
          <w:sz w:val="24"/>
          <w:szCs w:val="24"/>
          <w:rPrChange w:id="47" w:author="Nacson, Yosef" w:date="2021-03-14T23:01:00Z">
            <w:rPr>
              <w:ins w:id="48" w:author="Nacson, Yosef" w:date="2021-03-14T15:18:00Z"/>
            </w:rPr>
          </w:rPrChange>
        </w:rPr>
        <w:pPrChange w:id="49" w:author="Nacson, Yosef" w:date="2021-03-14T23:01:00Z">
          <w:pPr/>
        </w:pPrChange>
      </w:pPr>
      <w:ins w:id="50" w:author="Nacson, Yosef" w:date="2021-03-14T23:01:00Z">
        <w:r>
          <w:rPr>
            <w:sz w:val="24"/>
            <w:szCs w:val="24"/>
          </w:rPr>
          <w:t xml:space="preserve">Penetration tests performed by either </w:t>
        </w:r>
        <w:proofErr w:type="spellStart"/>
        <w:r>
          <w:rPr>
            <w:sz w:val="24"/>
            <w:szCs w:val="24"/>
          </w:rPr>
          <w:t>internal</w:t>
        </w:r>
      </w:ins>
      <w:ins w:id="51" w:author="Nacson, Yosef" w:date="2021-03-14T23:02:00Z">
        <w:r>
          <w:rPr>
            <w:sz w:val="24"/>
            <w:szCs w:val="24"/>
          </w:rPr>
          <w:t>y</w:t>
        </w:r>
      </w:ins>
      <w:proofErr w:type="spellEnd"/>
      <w:ins w:id="52" w:author="Nacson, Yosef" w:date="2021-03-14T23:01:00Z">
        <w:r>
          <w:rPr>
            <w:sz w:val="24"/>
            <w:szCs w:val="24"/>
          </w:rPr>
          <w:t xml:space="preserve"> or </w:t>
        </w:r>
      </w:ins>
      <w:ins w:id="53" w:author="Nacson, Yosef" w:date="2021-03-14T23:02:00Z">
        <w:r w:rsidR="00862FD0">
          <w:rPr>
            <w:sz w:val="24"/>
            <w:szCs w:val="24"/>
          </w:rPr>
          <w:t xml:space="preserve">by a </w:t>
        </w:r>
        <w:r>
          <w:rPr>
            <w:sz w:val="24"/>
            <w:szCs w:val="24"/>
          </w:rPr>
          <w:t>3</w:t>
        </w:r>
        <w:r w:rsidRPr="000F4198">
          <w:rPr>
            <w:sz w:val="24"/>
            <w:szCs w:val="24"/>
            <w:vertAlign w:val="superscript"/>
            <w:rPrChange w:id="54" w:author="Nacson, Yosef" w:date="2021-03-14T23:02:00Z">
              <w:rPr>
                <w:sz w:val="24"/>
                <w:szCs w:val="24"/>
              </w:rPr>
            </w:rPrChange>
          </w:rPr>
          <w:t>rd</w:t>
        </w:r>
        <w:r>
          <w:rPr>
            <w:sz w:val="24"/>
            <w:szCs w:val="24"/>
          </w:rPr>
          <w:t xml:space="preserve"> part </w:t>
        </w:r>
        <w:proofErr w:type="gramStart"/>
        <w:r>
          <w:rPr>
            <w:sz w:val="24"/>
            <w:szCs w:val="24"/>
          </w:rPr>
          <w:t>vendors</w:t>
        </w:r>
        <w:proofErr w:type="gramEnd"/>
        <w:r>
          <w:rPr>
            <w:sz w:val="24"/>
            <w:szCs w:val="24"/>
          </w:rPr>
          <w:t>.</w:t>
        </w:r>
      </w:ins>
    </w:p>
    <w:p w14:paraId="35899247" w14:textId="6190896A" w:rsidR="004E76C4" w:rsidRPr="005E57BD" w:rsidDel="00862FD0" w:rsidRDefault="004E76C4" w:rsidP="000642B2">
      <w:pPr>
        <w:rPr>
          <w:del w:id="55" w:author="Nacson, Yosef" w:date="2021-03-14T23:02:00Z"/>
          <w:sz w:val="24"/>
          <w:szCs w:val="24"/>
        </w:rPr>
      </w:pPr>
    </w:p>
    <w:p w14:paraId="1D173B36" w14:textId="365BA782" w:rsidR="009A0BDC" w:rsidRPr="009A0BDC" w:rsidRDefault="009A0BDC" w:rsidP="009A0BDC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 w:rsidRPr="009A0BDC">
        <w:rPr>
          <w:b/>
          <w:bCs/>
          <w:sz w:val="24"/>
          <w:szCs w:val="24"/>
        </w:rPr>
        <w:t>Functional Testing of Security Features</w:t>
      </w:r>
    </w:p>
    <w:p w14:paraId="2EAD9B73" w14:textId="367B5E07" w:rsidR="005E7270" w:rsidRDefault="005E7270" w:rsidP="009A0BD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Functional testing of the security features involves the black box testing of the security features </w:t>
      </w:r>
      <w:ins w:id="56" w:author="Nacson, Yosef" w:date="2021-03-14T12:55:00Z">
        <w:r w:rsidR="001B0512">
          <w:rPr>
            <w:sz w:val="24"/>
            <w:szCs w:val="24"/>
          </w:rPr>
          <w:t xml:space="preserve">and </w:t>
        </w:r>
      </w:ins>
      <w:del w:id="57" w:author="Nacson, Yosef" w:date="2021-03-14T12:55:00Z">
        <w:r w:rsidDel="001B0512">
          <w:rPr>
            <w:sz w:val="24"/>
            <w:szCs w:val="24"/>
          </w:rPr>
          <w:delText xml:space="preserve">or </w:delText>
        </w:r>
      </w:del>
      <w:r w:rsidR="00E17E9E">
        <w:rPr>
          <w:sz w:val="24"/>
          <w:szCs w:val="24"/>
        </w:rPr>
        <w:t xml:space="preserve">security </w:t>
      </w:r>
      <w:r>
        <w:rPr>
          <w:sz w:val="24"/>
          <w:szCs w:val="24"/>
        </w:rPr>
        <w:t>protocol implemented in the system.</w:t>
      </w:r>
    </w:p>
    <w:p w14:paraId="6123F553" w14:textId="2FCDE20F" w:rsidR="005E7270" w:rsidRDefault="00E17E9E" w:rsidP="009A0BD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For example, covering the following </w:t>
      </w:r>
      <w:r w:rsidR="000E75F2">
        <w:rPr>
          <w:sz w:val="24"/>
          <w:szCs w:val="24"/>
        </w:rPr>
        <w:t>features</w:t>
      </w:r>
      <w:r>
        <w:rPr>
          <w:sz w:val="24"/>
          <w:szCs w:val="24"/>
        </w:rPr>
        <w:t xml:space="preserve"> during this phase</w:t>
      </w:r>
    </w:p>
    <w:p w14:paraId="0643077E" w14:textId="35D2FAA0" w:rsidR="00E17E9E" w:rsidRPr="00E17E9E" w:rsidRDefault="00E17E9E" w:rsidP="009A0BDC">
      <w:pPr>
        <w:pStyle w:val="Heading2"/>
        <w:numPr>
          <w:ilvl w:val="0"/>
          <w:numId w:val="2"/>
        </w:numPr>
        <w:ind w:left="1440"/>
        <w:rPr>
          <w:rFonts w:asciiTheme="minorHAnsi" w:hAnsiTheme="minorHAnsi" w:cstheme="minorHAnsi"/>
          <w:color w:val="auto"/>
          <w:sz w:val="24"/>
          <w:szCs w:val="24"/>
        </w:rPr>
      </w:pPr>
      <w:r w:rsidRPr="00E17E9E">
        <w:rPr>
          <w:rFonts w:asciiTheme="minorHAnsi" w:hAnsiTheme="minorHAnsi" w:cstheme="minorHAnsi"/>
          <w:color w:val="auto"/>
          <w:sz w:val="24"/>
          <w:szCs w:val="24"/>
        </w:rPr>
        <w:t>SSH Protocol Test</w:t>
      </w:r>
      <w:ins w:id="58" w:author="Nacson, Yosef" w:date="2021-03-14T12:56:00Z">
        <w:r w:rsidR="001B0512">
          <w:rPr>
            <w:rFonts w:asciiTheme="minorHAnsi" w:hAnsiTheme="minorHAnsi" w:cstheme="minorHAnsi"/>
            <w:color w:val="auto"/>
            <w:sz w:val="24"/>
            <w:szCs w:val="24"/>
          </w:rPr>
          <w:t>s</w:t>
        </w:r>
      </w:ins>
      <w:del w:id="59" w:author="Nacson, Yosef" w:date="2021-03-14T12:56:00Z">
        <w:r w:rsidRPr="00E17E9E" w:rsidDel="001B0512">
          <w:rPr>
            <w:rFonts w:asciiTheme="minorHAnsi" w:hAnsiTheme="minorHAnsi" w:cstheme="minorHAnsi"/>
            <w:color w:val="auto"/>
            <w:sz w:val="24"/>
            <w:szCs w:val="24"/>
          </w:rPr>
          <w:delText>ing</w:delText>
        </w:r>
      </w:del>
    </w:p>
    <w:p w14:paraId="5483256B" w14:textId="77777777" w:rsidR="00E17E9E" w:rsidRPr="00E17E9E" w:rsidRDefault="00E17E9E" w:rsidP="009A0BDC">
      <w:pPr>
        <w:pStyle w:val="ListParagraph"/>
        <w:numPr>
          <w:ilvl w:val="1"/>
          <w:numId w:val="2"/>
        </w:numPr>
        <w:ind w:left="2160"/>
        <w:rPr>
          <w:rFonts w:cstheme="minorHAnsi"/>
          <w:sz w:val="24"/>
          <w:szCs w:val="24"/>
        </w:rPr>
      </w:pPr>
      <w:r w:rsidRPr="00E17E9E">
        <w:rPr>
          <w:rFonts w:cstheme="minorHAnsi"/>
          <w:sz w:val="24"/>
          <w:szCs w:val="24"/>
        </w:rPr>
        <w:t>Run ‘</w:t>
      </w:r>
      <w:proofErr w:type="spellStart"/>
      <w:r w:rsidRPr="00E17E9E">
        <w:rPr>
          <w:rFonts w:cstheme="minorHAnsi"/>
          <w:sz w:val="24"/>
          <w:szCs w:val="24"/>
        </w:rPr>
        <w:t>SSHredder</w:t>
      </w:r>
      <w:proofErr w:type="spellEnd"/>
      <w:r w:rsidRPr="00E17E9E">
        <w:rPr>
          <w:rFonts w:cstheme="minorHAnsi"/>
          <w:sz w:val="24"/>
          <w:szCs w:val="24"/>
        </w:rPr>
        <w:t>’ test suite to validate multiple vulnerabilities in SSH protocol implementation</w:t>
      </w:r>
    </w:p>
    <w:p w14:paraId="463F6000" w14:textId="77777777" w:rsidR="00E17E9E" w:rsidRPr="00E17E9E" w:rsidRDefault="00E17E9E" w:rsidP="009A0BDC">
      <w:pPr>
        <w:pStyle w:val="ListParagraph"/>
        <w:numPr>
          <w:ilvl w:val="1"/>
          <w:numId w:val="2"/>
        </w:numPr>
        <w:ind w:left="2160"/>
        <w:rPr>
          <w:rFonts w:cstheme="minorHAnsi"/>
          <w:sz w:val="24"/>
          <w:szCs w:val="24"/>
        </w:rPr>
      </w:pPr>
      <w:r w:rsidRPr="00E17E9E">
        <w:rPr>
          <w:rFonts w:cstheme="minorHAnsi"/>
          <w:sz w:val="24"/>
          <w:szCs w:val="24"/>
        </w:rPr>
        <w:t>Execute ‘</w:t>
      </w:r>
      <w:proofErr w:type="spellStart"/>
      <w:r w:rsidRPr="00E17E9E">
        <w:rPr>
          <w:rFonts w:cstheme="minorHAnsi"/>
          <w:sz w:val="24"/>
          <w:szCs w:val="24"/>
        </w:rPr>
        <w:t>SSH_Scan</w:t>
      </w:r>
      <w:proofErr w:type="spellEnd"/>
      <w:r w:rsidRPr="00E17E9E">
        <w:rPr>
          <w:rFonts w:cstheme="minorHAnsi"/>
          <w:sz w:val="24"/>
          <w:szCs w:val="24"/>
        </w:rPr>
        <w:t>’ open-source tool for analyzing SSH protocol</w:t>
      </w:r>
    </w:p>
    <w:p w14:paraId="66407AD7" w14:textId="79E59BEC" w:rsidR="00E17E9E" w:rsidRPr="00E17E9E" w:rsidRDefault="00E17E9E" w:rsidP="009A0BDC">
      <w:pPr>
        <w:pStyle w:val="Heading2"/>
        <w:numPr>
          <w:ilvl w:val="0"/>
          <w:numId w:val="2"/>
        </w:numPr>
        <w:ind w:left="1440"/>
        <w:rPr>
          <w:rFonts w:asciiTheme="minorHAnsi" w:hAnsiTheme="minorHAnsi" w:cstheme="minorHAnsi"/>
          <w:color w:val="auto"/>
          <w:sz w:val="24"/>
          <w:szCs w:val="24"/>
        </w:rPr>
      </w:pPr>
      <w:r w:rsidRPr="00E17E9E">
        <w:rPr>
          <w:rFonts w:asciiTheme="minorHAnsi" w:hAnsiTheme="minorHAnsi" w:cstheme="minorHAnsi"/>
          <w:color w:val="auto"/>
          <w:sz w:val="24"/>
          <w:szCs w:val="24"/>
        </w:rPr>
        <w:t>SSL Protocol Test</w:t>
      </w:r>
      <w:ins w:id="60" w:author="Nacson, Yosef" w:date="2021-03-14T12:56:00Z">
        <w:r w:rsidR="001B0512">
          <w:rPr>
            <w:rFonts w:asciiTheme="minorHAnsi" w:hAnsiTheme="minorHAnsi" w:cstheme="minorHAnsi"/>
            <w:color w:val="auto"/>
            <w:sz w:val="24"/>
            <w:szCs w:val="24"/>
          </w:rPr>
          <w:t>s</w:t>
        </w:r>
      </w:ins>
      <w:del w:id="61" w:author="Nacson, Yosef" w:date="2021-03-14T12:56:00Z">
        <w:r w:rsidRPr="00E17E9E" w:rsidDel="001B0512">
          <w:rPr>
            <w:rFonts w:asciiTheme="minorHAnsi" w:hAnsiTheme="minorHAnsi" w:cstheme="minorHAnsi"/>
            <w:color w:val="auto"/>
            <w:sz w:val="24"/>
            <w:szCs w:val="24"/>
          </w:rPr>
          <w:delText>ing</w:delText>
        </w:r>
      </w:del>
    </w:p>
    <w:p w14:paraId="52B56F68" w14:textId="70150F8C" w:rsidR="00E17E9E" w:rsidRPr="00E17E9E" w:rsidRDefault="00E17E9E" w:rsidP="009A0BDC">
      <w:pPr>
        <w:pStyle w:val="ListParagraph"/>
        <w:numPr>
          <w:ilvl w:val="1"/>
          <w:numId w:val="2"/>
        </w:numPr>
        <w:ind w:left="2160"/>
        <w:rPr>
          <w:rFonts w:cstheme="minorHAnsi"/>
          <w:sz w:val="24"/>
          <w:szCs w:val="24"/>
        </w:rPr>
      </w:pPr>
      <w:r w:rsidRPr="00E17E9E">
        <w:rPr>
          <w:rFonts w:cstheme="minorHAnsi"/>
          <w:sz w:val="24"/>
          <w:szCs w:val="24"/>
        </w:rPr>
        <w:t>Run ‘testssl.sh’ and ‘</w:t>
      </w:r>
      <w:proofErr w:type="spellStart"/>
      <w:r w:rsidRPr="00E17E9E">
        <w:rPr>
          <w:rFonts w:cstheme="minorHAnsi"/>
          <w:sz w:val="24"/>
          <w:szCs w:val="24"/>
        </w:rPr>
        <w:t>sslyze</w:t>
      </w:r>
      <w:proofErr w:type="spellEnd"/>
      <w:r w:rsidRPr="00E17E9E">
        <w:rPr>
          <w:rFonts w:cstheme="minorHAnsi"/>
          <w:sz w:val="24"/>
          <w:szCs w:val="24"/>
        </w:rPr>
        <w:t>’ tool to check the support of TLS/SSL ciphers, protocols as well as some cryptographic flaws and verify the SSL vulnerabilities (Heartbleed, poodle, beast, breach)</w:t>
      </w:r>
    </w:p>
    <w:p w14:paraId="157FD8CD" w14:textId="418B2325" w:rsidR="00E17E9E" w:rsidRDefault="00E17E9E" w:rsidP="009A0BDC">
      <w:pPr>
        <w:pStyle w:val="ListParagraph"/>
        <w:numPr>
          <w:ilvl w:val="1"/>
          <w:numId w:val="2"/>
        </w:numPr>
        <w:ind w:left="2160"/>
        <w:rPr>
          <w:rFonts w:cstheme="minorHAnsi"/>
          <w:sz w:val="24"/>
          <w:szCs w:val="24"/>
        </w:rPr>
      </w:pPr>
      <w:r w:rsidRPr="00E17E9E">
        <w:rPr>
          <w:rFonts w:cstheme="minorHAnsi"/>
          <w:sz w:val="24"/>
          <w:szCs w:val="24"/>
        </w:rPr>
        <w:t>Run ‘</w:t>
      </w:r>
      <w:proofErr w:type="spellStart"/>
      <w:r w:rsidRPr="00E17E9E">
        <w:rPr>
          <w:rFonts w:cstheme="minorHAnsi"/>
          <w:sz w:val="24"/>
          <w:szCs w:val="24"/>
        </w:rPr>
        <w:t>sslscan</w:t>
      </w:r>
      <w:proofErr w:type="spellEnd"/>
      <w:r w:rsidRPr="00E17E9E">
        <w:rPr>
          <w:rFonts w:cstheme="minorHAnsi"/>
          <w:sz w:val="24"/>
          <w:szCs w:val="24"/>
        </w:rPr>
        <w:t>’ to check the SSL protocol implementation</w:t>
      </w:r>
    </w:p>
    <w:p w14:paraId="11D025E0" w14:textId="77777777" w:rsidR="00E17E9E" w:rsidRPr="00E17E9E" w:rsidRDefault="00E17E9E" w:rsidP="009A0BDC">
      <w:pPr>
        <w:pStyle w:val="ListParagraph"/>
        <w:ind w:left="2160"/>
        <w:rPr>
          <w:rFonts w:cstheme="minorHAnsi"/>
          <w:sz w:val="24"/>
          <w:szCs w:val="24"/>
        </w:rPr>
      </w:pPr>
    </w:p>
    <w:p w14:paraId="482B84C2" w14:textId="77777777" w:rsidR="001B0512" w:rsidRDefault="00E17E9E" w:rsidP="009A0BDC">
      <w:pPr>
        <w:pStyle w:val="ListParagraph"/>
        <w:numPr>
          <w:ilvl w:val="0"/>
          <w:numId w:val="2"/>
        </w:numPr>
        <w:ind w:left="1440"/>
        <w:rPr>
          <w:ins w:id="62" w:author="Nacson, Yosef" w:date="2021-03-14T12:57:00Z"/>
          <w:sz w:val="24"/>
          <w:szCs w:val="24"/>
        </w:rPr>
      </w:pPr>
      <w:r w:rsidRPr="00E17E9E">
        <w:rPr>
          <w:sz w:val="24"/>
          <w:szCs w:val="24"/>
        </w:rPr>
        <w:t>Identify</w:t>
      </w:r>
      <w:del w:id="63" w:author="Nacson, Yosef" w:date="2021-03-14T12:56:00Z">
        <w:r w:rsidRPr="00E17E9E" w:rsidDel="001B0512">
          <w:rPr>
            <w:sz w:val="24"/>
            <w:szCs w:val="24"/>
          </w:rPr>
          <w:delText>ing</w:delText>
        </w:r>
      </w:del>
      <w:r w:rsidRPr="00E17E9E">
        <w:rPr>
          <w:sz w:val="24"/>
          <w:szCs w:val="24"/>
        </w:rPr>
        <w:t xml:space="preserve"> unauthorized </w:t>
      </w:r>
      <w:ins w:id="64" w:author="Nacson, Yosef" w:date="2021-03-14T12:57:00Z">
        <w:r w:rsidR="001B0512">
          <w:rPr>
            <w:sz w:val="24"/>
            <w:szCs w:val="24"/>
          </w:rPr>
          <w:t>access.</w:t>
        </w:r>
      </w:ins>
    </w:p>
    <w:p w14:paraId="3E67D798" w14:textId="4CC64769" w:rsidR="00E17E9E" w:rsidRPr="00E17E9E" w:rsidRDefault="001B0512" w:rsidP="009A0BDC">
      <w:pPr>
        <w:pStyle w:val="ListParagraph"/>
        <w:numPr>
          <w:ilvl w:val="0"/>
          <w:numId w:val="2"/>
        </w:numPr>
        <w:ind w:left="1440"/>
        <w:rPr>
          <w:sz w:val="24"/>
          <w:szCs w:val="24"/>
        </w:rPr>
      </w:pPr>
      <w:ins w:id="65" w:author="Nacson, Yosef" w:date="2021-03-14T12:57:00Z">
        <w:r>
          <w:rPr>
            <w:sz w:val="24"/>
            <w:szCs w:val="24"/>
          </w:rPr>
          <w:t>Identify unprotected private data</w:t>
        </w:r>
      </w:ins>
      <w:del w:id="66" w:author="Nacson, Yosef" w:date="2021-03-14T12:58:00Z">
        <w:r w:rsidR="00E17E9E" w:rsidRPr="00E17E9E" w:rsidDel="001B0512">
          <w:rPr>
            <w:sz w:val="24"/>
            <w:szCs w:val="24"/>
          </w:rPr>
          <w:delText>and inappropriate activities, such as the unencrypted transmission of sensitive information</w:delText>
        </w:r>
      </w:del>
    </w:p>
    <w:p w14:paraId="765625FD" w14:textId="0F9374E4" w:rsidR="00E17E9E" w:rsidRDefault="001B0512" w:rsidP="009A0BDC">
      <w:pPr>
        <w:pStyle w:val="ListParagraph"/>
        <w:numPr>
          <w:ilvl w:val="0"/>
          <w:numId w:val="2"/>
        </w:numPr>
        <w:ind w:left="1440"/>
        <w:rPr>
          <w:sz w:val="24"/>
          <w:szCs w:val="24"/>
        </w:rPr>
      </w:pPr>
      <w:ins w:id="67" w:author="Nacson, Yosef" w:date="2021-03-14T12:58:00Z">
        <w:r>
          <w:rPr>
            <w:sz w:val="24"/>
            <w:szCs w:val="24"/>
          </w:rPr>
          <w:lastRenderedPageBreak/>
          <w:t xml:space="preserve">Ensure </w:t>
        </w:r>
      </w:ins>
      <w:ins w:id="68" w:author="Nacson, Yosef" w:date="2021-03-14T12:59:00Z">
        <w:r>
          <w:rPr>
            <w:sz w:val="24"/>
            <w:szCs w:val="24"/>
          </w:rPr>
          <w:t xml:space="preserve">password </w:t>
        </w:r>
        <w:proofErr w:type="gramStart"/>
        <w:r>
          <w:rPr>
            <w:sz w:val="24"/>
            <w:szCs w:val="24"/>
          </w:rPr>
          <w:t>are in compliance with</w:t>
        </w:r>
        <w:proofErr w:type="gramEnd"/>
        <w:r>
          <w:rPr>
            <w:sz w:val="24"/>
            <w:szCs w:val="24"/>
          </w:rPr>
          <w:t xml:space="preserve"> </w:t>
        </w:r>
      </w:ins>
      <w:ins w:id="69" w:author="Nacson, Yosef" w:date="2021-03-14T13:00:00Z">
        <w:r>
          <w:rPr>
            <w:sz w:val="24"/>
            <w:szCs w:val="24"/>
          </w:rPr>
          <w:t>the requirements (</w:t>
        </w:r>
      </w:ins>
      <w:ins w:id="70" w:author="Nacson, Yosef" w:date="2021-03-14T13:09:00Z">
        <w:r w:rsidR="00445E1A" w:rsidRPr="00445E1A">
          <w:rPr>
            <w:sz w:val="24"/>
            <w:szCs w:val="24"/>
            <w:highlight w:val="yellow"/>
            <w:rPrChange w:id="71" w:author="Nacson, Yosef" w:date="2021-03-14T13:09:00Z">
              <w:rPr>
                <w:sz w:val="24"/>
                <w:szCs w:val="24"/>
              </w:rPr>
            </w:rPrChange>
          </w:rPr>
          <w:t>YN:</w:t>
        </w:r>
        <w:r w:rsidR="00445E1A">
          <w:rPr>
            <w:sz w:val="24"/>
            <w:szCs w:val="24"/>
          </w:rPr>
          <w:t xml:space="preserve"> </w:t>
        </w:r>
      </w:ins>
      <w:ins w:id="72" w:author="Nacson, Yosef" w:date="2021-03-14T13:08:00Z">
        <w:r w:rsidR="00445E1A" w:rsidRPr="00445E1A">
          <w:rPr>
            <w:sz w:val="24"/>
            <w:szCs w:val="24"/>
            <w:highlight w:val="yellow"/>
            <w:rPrChange w:id="73" w:author="Nacson, Yosef" w:date="2021-03-14T13:08:00Z">
              <w:rPr>
                <w:sz w:val="24"/>
                <w:szCs w:val="24"/>
              </w:rPr>
            </w:rPrChange>
          </w:rPr>
          <w:t>add link</w:t>
        </w:r>
      </w:ins>
      <w:ins w:id="74" w:author="Nacson, Yosef" w:date="2021-03-14T13:00:00Z">
        <w:r>
          <w:rPr>
            <w:sz w:val="24"/>
            <w:szCs w:val="24"/>
          </w:rPr>
          <w:t>)</w:t>
        </w:r>
      </w:ins>
      <w:ins w:id="75" w:author="Nacson, Yosef" w:date="2021-03-14T12:59:00Z">
        <w:r>
          <w:rPr>
            <w:sz w:val="24"/>
            <w:szCs w:val="24"/>
          </w:rPr>
          <w:t xml:space="preserve"> </w:t>
        </w:r>
      </w:ins>
      <w:del w:id="76" w:author="Nacson, Yosef" w:date="2021-03-14T13:01:00Z">
        <w:r w:rsidR="00E17E9E" w:rsidRPr="00E17E9E" w:rsidDel="001B0512">
          <w:rPr>
            <w:sz w:val="24"/>
            <w:szCs w:val="24"/>
          </w:rPr>
          <w:delText xml:space="preserve">Collecting information, such as unencrypted </w:delText>
        </w:r>
        <w:r w:rsidR="009A0BDC" w:rsidDel="001B0512">
          <w:rPr>
            <w:sz w:val="24"/>
            <w:szCs w:val="24"/>
          </w:rPr>
          <w:delText xml:space="preserve">or weak </w:delText>
        </w:r>
        <w:r w:rsidR="00E17E9E" w:rsidRPr="00E17E9E" w:rsidDel="001B0512">
          <w:rPr>
            <w:sz w:val="24"/>
            <w:szCs w:val="24"/>
          </w:rPr>
          <w:delText>passwords.</w:delText>
        </w:r>
      </w:del>
    </w:p>
    <w:p w14:paraId="58753793" w14:textId="1DD55E1D" w:rsidR="005E7270" w:rsidRDefault="005E7270" w:rsidP="000642B2"/>
    <w:p w14:paraId="6DC5BE73" w14:textId="4E2F7C37" w:rsidR="009A0BDC" w:rsidRPr="009A0BDC" w:rsidRDefault="0008049B" w:rsidP="005D7054">
      <w:pPr>
        <w:pStyle w:val="Heading1"/>
        <w:pPrChange w:id="77" w:author="Nacson, Yosef" w:date="2021-03-14T23:07:00Z">
          <w:pPr>
            <w:pStyle w:val="ListParagraph"/>
            <w:numPr>
              <w:numId w:val="15"/>
            </w:numPr>
            <w:ind w:hanging="360"/>
          </w:pPr>
        </w:pPrChange>
      </w:pPr>
      <w:r>
        <w:t>Vulnerability Scanning</w:t>
      </w:r>
    </w:p>
    <w:p w14:paraId="7068F17B" w14:textId="0504FF90" w:rsidR="009A0BDC" w:rsidRDefault="009A0BDC" w:rsidP="009A0BDC">
      <w:pPr>
        <w:pStyle w:val="ListParagraph"/>
      </w:pPr>
    </w:p>
    <w:p w14:paraId="55180EF5" w14:textId="6E141984" w:rsidR="00395CC9" w:rsidRDefault="00395CC9" w:rsidP="0008049B">
      <w:pPr>
        <w:pStyle w:val="ListParagraph"/>
        <w:rPr>
          <w:sz w:val="24"/>
          <w:szCs w:val="24"/>
        </w:rPr>
      </w:pPr>
      <w:r w:rsidRPr="00395CC9">
        <w:rPr>
          <w:sz w:val="24"/>
          <w:szCs w:val="24"/>
        </w:rPr>
        <w:t>Vulnerability scanning can help identify outdated software versions, missing patches, and misconfigurations, and validate compliance with or deviations from security</w:t>
      </w:r>
      <w:r>
        <w:rPr>
          <w:sz w:val="24"/>
          <w:szCs w:val="24"/>
        </w:rPr>
        <w:t xml:space="preserve"> policy. </w:t>
      </w:r>
      <w:r w:rsidRPr="00395CC9">
        <w:rPr>
          <w:sz w:val="24"/>
          <w:szCs w:val="24"/>
        </w:rPr>
        <w:t>This is done by identifying the operating systems and major software applications running on the hosts and matching them with information on known vulnerabilities stored in the scanners’ vulnerability databases.</w:t>
      </w:r>
    </w:p>
    <w:p w14:paraId="1423CC86" w14:textId="5AD0A1B3" w:rsidR="00651453" w:rsidRDefault="00651453" w:rsidP="0008049B">
      <w:pPr>
        <w:pStyle w:val="ListParagraph"/>
        <w:rPr>
          <w:ins w:id="78" w:author="Nacson, Yosef" w:date="2021-03-14T22:52:00Z"/>
          <w:sz w:val="24"/>
          <w:szCs w:val="24"/>
        </w:rPr>
      </w:pPr>
    </w:p>
    <w:p w14:paraId="10D8321D" w14:textId="16A774BE" w:rsidR="000F4198" w:rsidDel="000F4198" w:rsidRDefault="000F4198" w:rsidP="0008049B">
      <w:pPr>
        <w:pStyle w:val="ListParagraph"/>
        <w:rPr>
          <w:del w:id="79" w:author="Nacson, Yosef" w:date="2021-03-14T22:52:00Z"/>
          <w:sz w:val="24"/>
          <w:szCs w:val="24"/>
        </w:rPr>
      </w:pPr>
    </w:p>
    <w:p w14:paraId="480EC56C" w14:textId="765F6ED6" w:rsidR="00651453" w:rsidRDefault="00651453" w:rsidP="0008049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To accomplish this, we would be using either a commercial or open-source Vulnerability scanners</w:t>
      </w:r>
    </w:p>
    <w:p w14:paraId="452B576A" w14:textId="27C67A28" w:rsidR="00651453" w:rsidRDefault="00651453" w:rsidP="0008049B">
      <w:pPr>
        <w:pStyle w:val="ListParagraph"/>
        <w:rPr>
          <w:sz w:val="24"/>
          <w:szCs w:val="24"/>
        </w:rPr>
      </w:pPr>
    </w:p>
    <w:p w14:paraId="044908BB" w14:textId="5E996462" w:rsidR="00651453" w:rsidRDefault="00651453" w:rsidP="0008049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These Vulnerability scanners will</w:t>
      </w:r>
    </w:p>
    <w:p w14:paraId="4EA5D050" w14:textId="77777777" w:rsidR="00651453" w:rsidRPr="00651453" w:rsidRDefault="00651453" w:rsidP="00651453">
      <w:pPr>
        <w:pStyle w:val="ListParagraph"/>
        <w:numPr>
          <w:ilvl w:val="1"/>
          <w:numId w:val="20"/>
        </w:numPr>
        <w:rPr>
          <w:sz w:val="24"/>
          <w:szCs w:val="24"/>
        </w:rPr>
      </w:pPr>
      <w:r w:rsidRPr="00651453">
        <w:rPr>
          <w:sz w:val="24"/>
          <w:szCs w:val="24"/>
        </w:rPr>
        <w:t xml:space="preserve">Identifies hosts and open ports </w:t>
      </w:r>
    </w:p>
    <w:p w14:paraId="4A35597D" w14:textId="23410D3B" w:rsidR="00651453" w:rsidRPr="00651453" w:rsidRDefault="00651453" w:rsidP="00651453">
      <w:pPr>
        <w:pStyle w:val="ListParagraph"/>
        <w:numPr>
          <w:ilvl w:val="1"/>
          <w:numId w:val="20"/>
        </w:numPr>
        <w:rPr>
          <w:sz w:val="24"/>
          <w:szCs w:val="24"/>
        </w:rPr>
      </w:pPr>
      <w:r w:rsidRPr="00651453">
        <w:rPr>
          <w:sz w:val="24"/>
          <w:szCs w:val="24"/>
        </w:rPr>
        <w:t>Identifies known vulnerabilities</w:t>
      </w:r>
    </w:p>
    <w:p w14:paraId="7BB6F4BC" w14:textId="4759146A" w:rsidR="00651453" w:rsidRPr="00651453" w:rsidRDefault="00651453" w:rsidP="00651453">
      <w:pPr>
        <w:pStyle w:val="ListParagraph"/>
        <w:numPr>
          <w:ilvl w:val="1"/>
          <w:numId w:val="20"/>
        </w:numPr>
        <w:rPr>
          <w:sz w:val="24"/>
          <w:szCs w:val="24"/>
        </w:rPr>
      </w:pPr>
      <w:r w:rsidRPr="00651453">
        <w:rPr>
          <w:sz w:val="24"/>
          <w:szCs w:val="24"/>
        </w:rPr>
        <w:t xml:space="preserve">Often provides advice on mitigating discovered vulnerabilities </w:t>
      </w:r>
    </w:p>
    <w:p w14:paraId="53B4F3E6" w14:textId="0B07DB8D" w:rsidR="00CA6325" w:rsidRDefault="00445E1A" w:rsidP="00CA6325">
      <w:pPr>
        <w:ind w:left="720"/>
        <w:rPr>
          <w:ins w:id="80" w:author="Nacson, Yosef" w:date="2021-03-14T13:05:00Z"/>
          <w:sz w:val="24"/>
          <w:szCs w:val="24"/>
        </w:rPr>
      </w:pPr>
      <w:ins w:id="81" w:author="Nacson, Yosef" w:date="2021-03-14T13:03:00Z">
        <w:r>
          <w:rPr>
            <w:sz w:val="24"/>
            <w:szCs w:val="24"/>
          </w:rPr>
          <w:t xml:space="preserve">The following are some examples </w:t>
        </w:r>
      </w:ins>
      <w:del w:id="82" w:author="Nacson, Yosef" w:date="2021-03-14T13:04:00Z">
        <w:r w:rsidR="00CA6325" w:rsidDel="00445E1A">
          <w:rPr>
            <w:sz w:val="24"/>
            <w:szCs w:val="24"/>
          </w:rPr>
          <w:delText xml:space="preserve">Below table represents the standard </w:delText>
        </w:r>
      </w:del>
      <w:ins w:id="83" w:author="Nacson, Yosef" w:date="2021-03-14T13:04:00Z">
        <w:r>
          <w:rPr>
            <w:sz w:val="24"/>
            <w:szCs w:val="24"/>
          </w:rPr>
          <w:t xml:space="preserve"> of </w:t>
        </w:r>
      </w:ins>
      <w:r w:rsidR="00CA6325">
        <w:rPr>
          <w:sz w:val="24"/>
          <w:szCs w:val="24"/>
        </w:rPr>
        <w:t xml:space="preserve">open-source tools that </w:t>
      </w:r>
      <w:ins w:id="84" w:author="Nacson, Yosef" w:date="2021-03-14T13:04:00Z">
        <w:r>
          <w:rPr>
            <w:sz w:val="24"/>
            <w:szCs w:val="24"/>
          </w:rPr>
          <w:t>can be used</w:t>
        </w:r>
      </w:ins>
      <w:del w:id="85" w:author="Nacson, Yosef" w:date="2021-03-14T13:04:00Z">
        <w:r w:rsidR="00CA6325" w:rsidDel="00445E1A">
          <w:rPr>
            <w:sz w:val="24"/>
            <w:szCs w:val="24"/>
          </w:rPr>
          <w:delText>have been identified as part of our Security testing.</w:delText>
        </w:r>
      </w:del>
      <w:ins w:id="86" w:author="Nacson, Yosef" w:date="2021-03-14T13:04:00Z">
        <w:r>
          <w:rPr>
            <w:sz w:val="24"/>
            <w:szCs w:val="24"/>
          </w:rPr>
          <w:t>:</w:t>
        </w:r>
      </w:ins>
    </w:p>
    <w:p w14:paraId="477E76BB" w14:textId="589E797B" w:rsidR="00445E1A" w:rsidRDefault="00445E1A" w:rsidP="00CA6325">
      <w:pPr>
        <w:ind w:left="720"/>
        <w:rPr>
          <w:sz w:val="24"/>
          <w:szCs w:val="24"/>
        </w:rPr>
      </w:pPr>
      <w:ins w:id="87" w:author="Nacson, Yosef" w:date="2021-03-14T13:05:00Z">
        <w:r w:rsidRPr="00445E1A">
          <w:rPr>
            <w:sz w:val="24"/>
            <w:szCs w:val="24"/>
            <w:highlight w:val="yellow"/>
            <w:rPrChange w:id="88" w:author="Nacson, Yosef" w:date="2021-03-14T13:09:00Z">
              <w:rPr>
                <w:sz w:val="24"/>
                <w:szCs w:val="24"/>
              </w:rPr>
            </w:rPrChange>
          </w:rPr>
          <w:t>(</w:t>
        </w:r>
      </w:ins>
      <w:ins w:id="89" w:author="Nacson, Yosef" w:date="2021-03-14T13:09:00Z">
        <w:r>
          <w:rPr>
            <w:sz w:val="24"/>
            <w:szCs w:val="24"/>
            <w:highlight w:val="yellow"/>
          </w:rPr>
          <w:t xml:space="preserve">YN: </w:t>
        </w:r>
      </w:ins>
      <w:ins w:id="90" w:author="Nacson, Yosef" w:date="2021-03-14T13:05:00Z">
        <w:r w:rsidRPr="00445E1A">
          <w:rPr>
            <w:sz w:val="24"/>
            <w:szCs w:val="24"/>
            <w:highlight w:val="yellow"/>
            <w:rPrChange w:id="91" w:author="Nacson, Yosef" w:date="2021-03-14T13:09:00Z">
              <w:rPr>
                <w:sz w:val="24"/>
                <w:szCs w:val="24"/>
              </w:rPr>
            </w:rPrChange>
          </w:rPr>
          <w:t xml:space="preserve">what about </w:t>
        </w:r>
        <w:proofErr w:type="spellStart"/>
        <w:r w:rsidRPr="00445E1A">
          <w:rPr>
            <w:sz w:val="24"/>
            <w:szCs w:val="24"/>
            <w:highlight w:val="yellow"/>
            <w:rPrChange w:id="92" w:author="Nacson, Yosef" w:date="2021-03-14T13:09:00Z">
              <w:rPr>
                <w:sz w:val="24"/>
                <w:szCs w:val="24"/>
              </w:rPr>
            </w:rPrChange>
          </w:rPr>
          <w:t>Vcode</w:t>
        </w:r>
        <w:proofErr w:type="spellEnd"/>
        <w:r w:rsidRPr="00445E1A">
          <w:rPr>
            <w:sz w:val="24"/>
            <w:szCs w:val="24"/>
            <w:highlight w:val="yellow"/>
            <w:rPrChange w:id="93" w:author="Nacson, Yosef" w:date="2021-03-14T13:09:00Z">
              <w:rPr>
                <w:sz w:val="24"/>
                <w:szCs w:val="24"/>
              </w:rPr>
            </w:rPrChange>
          </w:rPr>
          <w:t>, and Tenable.io</w:t>
        </w:r>
        <w:r>
          <w:rPr>
            <w:sz w:val="24"/>
            <w:szCs w:val="24"/>
          </w:rPr>
          <w:t>)</w:t>
        </w:r>
      </w:ins>
    </w:p>
    <w:tbl>
      <w:tblPr>
        <w:tblW w:w="9085" w:type="dxa"/>
        <w:tblLayout w:type="fixed"/>
        <w:tblLook w:val="04A0" w:firstRow="1" w:lastRow="0" w:firstColumn="1" w:lastColumn="0" w:noHBand="0" w:noVBand="1"/>
      </w:tblPr>
      <w:tblGrid>
        <w:gridCol w:w="1345"/>
        <w:gridCol w:w="1080"/>
        <w:gridCol w:w="2160"/>
        <w:gridCol w:w="720"/>
        <w:gridCol w:w="1080"/>
        <w:gridCol w:w="1080"/>
        <w:gridCol w:w="1620"/>
      </w:tblGrid>
      <w:tr w:rsidR="000C37FF" w:rsidRPr="000C37FF" w14:paraId="6BFD041F" w14:textId="77777777" w:rsidTr="000C37FF">
        <w:trPr>
          <w:trHeight w:val="288"/>
        </w:trPr>
        <w:tc>
          <w:tcPr>
            <w:tcW w:w="13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F64923A" w14:textId="77777777" w:rsidR="000C37FF" w:rsidRPr="000C37FF" w:rsidRDefault="000C37FF" w:rsidP="000C37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37FF">
              <w:rPr>
                <w:rFonts w:ascii="Calibri" w:eastAsia="Times New Roman" w:hAnsi="Calibri" w:cs="Calibri"/>
                <w:b/>
                <w:bCs/>
                <w:color w:val="000000"/>
              </w:rPr>
              <w:t>Tool Tested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04A6E9E" w14:textId="77777777" w:rsidR="000C37FF" w:rsidRPr="000C37FF" w:rsidRDefault="000C37FF" w:rsidP="000C37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37FF">
              <w:rPr>
                <w:rFonts w:ascii="Calibri" w:eastAsia="Times New Roman" w:hAnsi="Calibri" w:cs="Calibri"/>
                <w:b/>
                <w:bCs/>
                <w:color w:val="000000"/>
              </w:rPr>
              <w:t>Protocol</w:t>
            </w:r>
          </w:p>
        </w:tc>
        <w:tc>
          <w:tcPr>
            <w:tcW w:w="21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282A266" w14:textId="77777777" w:rsidR="000C37FF" w:rsidRPr="000C37FF" w:rsidRDefault="000C37FF" w:rsidP="000C37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37FF">
              <w:rPr>
                <w:rFonts w:ascii="Calibri" w:eastAsia="Times New Roman" w:hAnsi="Calibri" w:cs="Calibri"/>
                <w:b/>
                <w:bCs/>
                <w:color w:val="000000"/>
              </w:rPr>
              <w:t>Feature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89D1EC4" w14:textId="77777777" w:rsidR="000C37FF" w:rsidRPr="000C37FF" w:rsidRDefault="000C37FF" w:rsidP="000C37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37FF">
              <w:rPr>
                <w:rFonts w:ascii="Calibri" w:eastAsia="Times New Roman" w:hAnsi="Calibri" w:cs="Calibri"/>
                <w:b/>
                <w:bCs/>
                <w:color w:val="000000"/>
              </w:rPr>
              <w:t>OS Support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EB1F47B" w14:textId="77777777" w:rsidR="000C37FF" w:rsidRPr="000C37FF" w:rsidRDefault="000C37FF" w:rsidP="000C37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37FF">
              <w:rPr>
                <w:rFonts w:ascii="Calibri" w:eastAsia="Times New Roman" w:hAnsi="Calibri" w:cs="Calibri"/>
                <w:b/>
                <w:bCs/>
                <w:color w:val="000000"/>
              </w:rPr>
              <w:t>Info</w:t>
            </w:r>
          </w:p>
        </w:tc>
      </w:tr>
      <w:tr w:rsidR="000C37FF" w:rsidRPr="000C37FF" w14:paraId="29A8F70A" w14:textId="77777777" w:rsidTr="000C37FF">
        <w:trPr>
          <w:trHeight w:val="288"/>
        </w:trPr>
        <w:tc>
          <w:tcPr>
            <w:tcW w:w="13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4199D" w14:textId="77777777" w:rsidR="000C37FF" w:rsidRPr="000C37FF" w:rsidRDefault="000C37FF" w:rsidP="000C37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A77BB9" w14:textId="77777777" w:rsidR="000C37FF" w:rsidRPr="000C37FF" w:rsidRDefault="000C37FF" w:rsidP="000C37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1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219F5" w14:textId="77777777" w:rsidR="000C37FF" w:rsidRPr="000C37FF" w:rsidRDefault="000C37FF" w:rsidP="000C37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6EABD39" w14:textId="77777777" w:rsidR="000C37FF" w:rsidRPr="000C37FF" w:rsidRDefault="000C37FF" w:rsidP="000C37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37FF">
              <w:rPr>
                <w:rFonts w:ascii="Calibri" w:eastAsia="Times New Roman" w:hAnsi="Calibri" w:cs="Calibri"/>
                <w:b/>
                <w:bCs/>
                <w:color w:val="000000"/>
              </w:rPr>
              <w:t>Linux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669F8CA" w14:textId="77777777" w:rsidR="000C37FF" w:rsidRPr="000C37FF" w:rsidRDefault="000C37FF" w:rsidP="000C37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37FF">
              <w:rPr>
                <w:rFonts w:ascii="Calibri" w:eastAsia="Times New Roman" w:hAnsi="Calibri" w:cs="Calibri"/>
                <w:b/>
                <w:bCs/>
                <w:color w:val="000000"/>
              </w:rPr>
              <w:t>Windows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A7A495A" w14:textId="77777777" w:rsidR="000C37FF" w:rsidRPr="000C37FF" w:rsidRDefault="000C37FF" w:rsidP="000C37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37FF">
              <w:rPr>
                <w:rFonts w:ascii="Calibri" w:eastAsia="Times New Roman" w:hAnsi="Calibri" w:cs="Calibri"/>
                <w:b/>
                <w:bCs/>
                <w:color w:val="000000"/>
              </w:rPr>
              <w:t>Android</w:t>
            </w: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CF829" w14:textId="77777777" w:rsidR="000C37FF" w:rsidRPr="000C37FF" w:rsidRDefault="000C37FF" w:rsidP="000C37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0C37FF" w:rsidRPr="000C37FF" w14:paraId="366CFC2E" w14:textId="77777777" w:rsidTr="000C37FF">
        <w:trPr>
          <w:trHeight w:val="1152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01CAA2" w14:textId="77777777" w:rsidR="00445E1A" w:rsidRDefault="00445E1A" w:rsidP="000C37FF">
            <w:pPr>
              <w:spacing w:after="0" w:line="240" w:lineRule="auto"/>
              <w:rPr>
                <w:ins w:id="94" w:author="Nacson, Yosef" w:date="2021-03-14T13:05:00Z"/>
                <w:rFonts w:ascii="Calibri" w:eastAsia="Times New Roman" w:hAnsi="Calibri" w:cs="Calibri"/>
                <w:color w:val="000000"/>
              </w:rPr>
            </w:pPr>
          </w:p>
          <w:p w14:paraId="08C4C9DF" w14:textId="77777777" w:rsidR="00445E1A" w:rsidRDefault="00445E1A" w:rsidP="000C37FF">
            <w:pPr>
              <w:spacing w:after="0" w:line="240" w:lineRule="auto"/>
              <w:rPr>
                <w:ins w:id="95" w:author="Nacson, Yosef" w:date="2021-03-14T13:05:00Z"/>
                <w:rFonts w:ascii="Calibri" w:eastAsia="Times New Roman" w:hAnsi="Calibri" w:cs="Calibri"/>
                <w:color w:val="000000"/>
              </w:rPr>
            </w:pPr>
          </w:p>
          <w:p w14:paraId="521A12AC" w14:textId="2C2E56CD" w:rsidR="000C37FF" w:rsidRPr="000C37FF" w:rsidRDefault="000C37FF" w:rsidP="000C37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C37FF">
              <w:rPr>
                <w:rFonts w:ascii="Calibri" w:eastAsia="Times New Roman" w:hAnsi="Calibri" w:cs="Calibri"/>
                <w:color w:val="000000"/>
              </w:rPr>
              <w:t>SSHredder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B3ABB" w14:textId="77777777" w:rsidR="000C37FF" w:rsidRPr="000C37FF" w:rsidRDefault="000C37FF" w:rsidP="000C37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37FF">
              <w:rPr>
                <w:rFonts w:ascii="Calibri" w:eastAsia="Times New Roman" w:hAnsi="Calibri" w:cs="Calibri"/>
                <w:color w:val="000000"/>
              </w:rPr>
              <w:t>SSH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190780" w14:textId="77777777" w:rsidR="000C37FF" w:rsidRPr="000C37FF" w:rsidRDefault="000C37FF" w:rsidP="000C37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37FF">
              <w:rPr>
                <w:rFonts w:ascii="Calibri" w:eastAsia="Times New Roman" w:hAnsi="Calibri" w:cs="Calibri"/>
                <w:color w:val="000000"/>
              </w:rPr>
              <w:t xml:space="preserve">Validate multiple vulnerabilities in SSH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1A51A" w14:textId="77777777" w:rsidR="000C37FF" w:rsidRPr="000C37FF" w:rsidRDefault="000C37FF" w:rsidP="000C37FF">
            <w:pPr>
              <w:spacing w:after="0" w:line="240" w:lineRule="auto"/>
              <w:rPr>
                <w:rFonts w:ascii="Wingdings" w:eastAsia="Times New Roman" w:hAnsi="Wingdings" w:cs="Calibri"/>
                <w:color w:val="000000"/>
                <w:sz w:val="24"/>
                <w:szCs w:val="24"/>
              </w:rPr>
            </w:pPr>
            <w:r w:rsidRPr="000C37FF">
              <w:rPr>
                <w:rFonts w:ascii="Wingdings" w:eastAsia="Times New Roman" w:hAnsi="Wingdings" w:cs="Calibri"/>
                <w:color w:val="000000"/>
                <w:sz w:val="24"/>
                <w:szCs w:val="24"/>
              </w:rPr>
              <w:t>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783A1" w14:textId="77777777" w:rsidR="000C37FF" w:rsidRPr="000C37FF" w:rsidRDefault="000C37FF" w:rsidP="000C37FF">
            <w:pPr>
              <w:spacing w:after="0" w:line="240" w:lineRule="auto"/>
              <w:rPr>
                <w:rFonts w:ascii="Wingdings" w:eastAsia="Times New Roman" w:hAnsi="Wingdings" w:cs="Calibri"/>
                <w:color w:val="000000"/>
                <w:sz w:val="24"/>
                <w:szCs w:val="24"/>
              </w:rPr>
            </w:pPr>
            <w:r w:rsidRPr="000C37FF">
              <w:rPr>
                <w:rFonts w:ascii="Wingdings" w:eastAsia="Times New Roman" w:hAnsi="Wingdings" w:cs="Calibri"/>
                <w:color w:val="000000"/>
                <w:sz w:val="24"/>
                <w:szCs w:val="24"/>
              </w:rPr>
              <w:t>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17F45" w14:textId="77777777" w:rsidR="000C37FF" w:rsidRPr="000C37FF" w:rsidRDefault="000C37FF" w:rsidP="000C37FF">
            <w:pPr>
              <w:spacing w:after="0" w:line="240" w:lineRule="auto"/>
              <w:rPr>
                <w:rFonts w:ascii="Wingdings" w:eastAsia="Times New Roman" w:hAnsi="Wingdings" w:cs="Calibri"/>
                <w:color w:val="000000"/>
                <w:sz w:val="24"/>
                <w:szCs w:val="24"/>
              </w:rPr>
            </w:pPr>
            <w:r w:rsidRPr="000C37FF">
              <w:rPr>
                <w:rFonts w:ascii="Wingdings" w:eastAsia="Times New Roman" w:hAnsi="Wingdings" w:cs="Calibri"/>
                <w:color w:val="000000"/>
                <w:sz w:val="24"/>
                <w:szCs w:val="24"/>
              </w:rPr>
              <w:t>û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EC545A" w14:textId="77777777" w:rsidR="000C37FF" w:rsidRPr="000C37FF" w:rsidRDefault="005D7054" w:rsidP="000C37F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5" w:history="1">
              <w:r w:rsidR="000C37FF" w:rsidRPr="000C37FF">
                <w:rPr>
                  <w:rFonts w:ascii="Calibri" w:eastAsia="Times New Roman" w:hAnsi="Calibri" w:cs="Calibri"/>
                  <w:color w:val="0563C1"/>
                  <w:u w:val="single"/>
                </w:rPr>
                <w:t>https://www.cvedetails.com/vulnerability-list/vendor_id-471/Putty.html</w:t>
              </w:r>
            </w:hyperlink>
          </w:p>
        </w:tc>
      </w:tr>
      <w:tr w:rsidR="000C37FF" w:rsidRPr="000C37FF" w14:paraId="4C79978E" w14:textId="77777777" w:rsidTr="000C37FF">
        <w:trPr>
          <w:trHeight w:val="1152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133161" w14:textId="77777777" w:rsidR="000C37FF" w:rsidRPr="000C37FF" w:rsidRDefault="000C37FF" w:rsidP="000C37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C37FF">
              <w:rPr>
                <w:rFonts w:ascii="Calibri" w:eastAsia="Times New Roman" w:hAnsi="Calibri" w:cs="Calibri"/>
                <w:color w:val="000000"/>
              </w:rPr>
              <w:t>ssh_scan</w:t>
            </w:r>
            <w:proofErr w:type="spellEnd"/>
            <w:r w:rsidRPr="000C37FF">
              <w:rPr>
                <w:rFonts w:ascii="Calibri" w:eastAsia="Times New Roman" w:hAnsi="Calibri" w:cs="Calibri"/>
                <w:color w:val="000000"/>
              </w:rPr>
              <w:t xml:space="preserve"> &amp; </w:t>
            </w:r>
            <w:proofErr w:type="spellStart"/>
            <w:r w:rsidRPr="000C37FF">
              <w:rPr>
                <w:rFonts w:ascii="Calibri" w:eastAsia="Times New Roman" w:hAnsi="Calibri" w:cs="Calibri"/>
                <w:color w:val="000000"/>
              </w:rPr>
              <w:t>ssh</w:t>
            </w:r>
            <w:proofErr w:type="spellEnd"/>
            <w:r w:rsidRPr="000C37FF">
              <w:rPr>
                <w:rFonts w:ascii="Calibri" w:eastAsia="Times New Roman" w:hAnsi="Calibri" w:cs="Calibri"/>
                <w:color w:val="000000"/>
              </w:rPr>
              <w:t>-audit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A005A" w14:textId="77777777" w:rsidR="000C37FF" w:rsidRPr="000C37FF" w:rsidRDefault="000C37FF" w:rsidP="000C37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37FF">
              <w:rPr>
                <w:rFonts w:ascii="Calibri" w:eastAsia="Times New Roman" w:hAnsi="Calibri" w:cs="Calibri"/>
                <w:color w:val="000000"/>
              </w:rPr>
              <w:t>SSH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CC3351" w14:textId="77777777" w:rsidR="000C37FF" w:rsidRPr="000C37FF" w:rsidRDefault="000C37FF" w:rsidP="000C37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37FF">
              <w:rPr>
                <w:rFonts w:ascii="Calibri" w:eastAsia="Times New Roman" w:hAnsi="Calibri" w:cs="Calibri"/>
                <w:color w:val="000000"/>
              </w:rPr>
              <w:t>SSH security scanners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99439" w14:textId="77777777" w:rsidR="000C37FF" w:rsidRPr="000C37FF" w:rsidRDefault="000C37FF" w:rsidP="000C37FF">
            <w:pPr>
              <w:spacing w:after="0" w:line="240" w:lineRule="auto"/>
              <w:rPr>
                <w:rFonts w:ascii="Wingdings" w:eastAsia="Times New Roman" w:hAnsi="Wingdings" w:cs="Calibri"/>
                <w:color w:val="000000"/>
                <w:sz w:val="24"/>
                <w:szCs w:val="24"/>
              </w:rPr>
            </w:pPr>
            <w:r w:rsidRPr="000C37FF">
              <w:rPr>
                <w:rFonts w:ascii="Wingdings" w:eastAsia="Times New Roman" w:hAnsi="Wingdings" w:cs="Calibri"/>
                <w:color w:val="000000"/>
                <w:sz w:val="24"/>
                <w:szCs w:val="24"/>
              </w:rPr>
              <w:t>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83AD3" w14:textId="77777777" w:rsidR="000C37FF" w:rsidRPr="000C37FF" w:rsidRDefault="000C37FF" w:rsidP="000C37FF">
            <w:pPr>
              <w:spacing w:after="0" w:line="240" w:lineRule="auto"/>
              <w:rPr>
                <w:rFonts w:ascii="Wingdings" w:eastAsia="Times New Roman" w:hAnsi="Wingdings" w:cs="Calibri"/>
                <w:color w:val="000000"/>
                <w:sz w:val="24"/>
                <w:szCs w:val="24"/>
              </w:rPr>
            </w:pPr>
            <w:r w:rsidRPr="000C37FF">
              <w:rPr>
                <w:rFonts w:ascii="Wingdings" w:eastAsia="Times New Roman" w:hAnsi="Wingdings" w:cs="Calibri"/>
                <w:color w:val="000000"/>
                <w:sz w:val="24"/>
                <w:szCs w:val="24"/>
              </w:rPr>
              <w:t>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5B4FB" w14:textId="77777777" w:rsidR="000C37FF" w:rsidRPr="000C37FF" w:rsidRDefault="000C37FF" w:rsidP="000C37FF">
            <w:pPr>
              <w:spacing w:after="0" w:line="240" w:lineRule="auto"/>
              <w:rPr>
                <w:rFonts w:ascii="Wingdings" w:eastAsia="Times New Roman" w:hAnsi="Wingdings" w:cs="Calibri"/>
                <w:color w:val="000000"/>
                <w:sz w:val="24"/>
                <w:szCs w:val="24"/>
              </w:rPr>
            </w:pPr>
            <w:r w:rsidRPr="000C37FF">
              <w:rPr>
                <w:rFonts w:ascii="Wingdings" w:eastAsia="Times New Roman" w:hAnsi="Wingdings" w:cs="Calibri"/>
                <w:color w:val="000000"/>
                <w:sz w:val="24"/>
                <w:szCs w:val="24"/>
              </w:rPr>
              <w:t>û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4CAC44" w14:textId="77777777" w:rsidR="000C37FF" w:rsidRPr="000C37FF" w:rsidRDefault="005D7054" w:rsidP="000C37F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6" w:history="1">
              <w:r w:rsidR="000C37FF" w:rsidRPr="000C37FF">
                <w:rPr>
                  <w:rFonts w:ascii="Calibri" w:eastAsia="Times New Roman" w:hAnsi="Calibri" w:cs="Calibri"/>
                  <w:color w:val="0563C1"/>
                  <w:u w:val="single"/>
                </w:rPr>
                <w:t>https://github.com/mozilla/ssh_scan</w:t>
              </w:r>
              <w:r w:rsidR="000C37FF" w:rsidRPr="000C37FF">
                <w:rPr>
                  <w:rFonts w:ascii="Calibri" w:eastAsia="Times New Roman" w:hAnsi="Calibri" w:cs="Calibri"/>
                  <w:color w:val="0563C1"/>
                  <w:u w:val="single"/>
                </w:rPr>
                <w:br/>
                <w:t>https://github.com/arthepsy/ssh-audit</w:t>
              </w:r>
            </w:hyperlink>
          </w:p>
        </w:tc>
      </w:tr>
      <w:tr w:rsidR="000C37FF" w:rsidRPr="000C37FF" w14:paraId="1883E79F" w14:textId="77777777" w:rsidTr="000C37FF">
        <w:trPr>
          <w:trHeight w:val="576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B7EDD0" w14:textId="77777777" w:rsidR="000C37FF" w:rsidRPr="000C37FF" w:rsidRDefault="000C37FF" w:rsidP="000C37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C37FF">
              <w:rPr>
                <w:rFonts w:ascii="Calibri" w:eastAsia="Times New Roman" w:hAnsi="Calibri" w:cs="Calibri"/>
                <w:color w:val="000000"/>
              </w:rPr>
              <w:t>testssl_sh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B2C7C" w14:textId="77777777" w:rsidR="000C37FF" w:rsidRPr="000C37FF" w:rsidRDefault="000C37FF" w:rsidP="000C37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37FF">
              <w:rPr>
                <w:rFonts w:ascii="Calibri" w:eastAsia="Times New Roman" w:hAnsi="Calibri" w:cs="Calibri"/>
                <w:color w:val="000000"/>
              </w:rPr>
              <w:t>SSL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568EDA" w14:textId="1F447478" w:rsidR="000C37FF" w:rsidRPr="000C37FF" w:rsidRDefault="000C37FF" w:rsidP="000C37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37FF">
              <w:rPr>
                <w:rFonts w:ascii="Calibri" w:eastAsia="Times New Roman" w:hAnsi="Calibri" w:cs="Calibri"/>
                <w:color w:val="000000"/>
              </w:rPr>
              <w:t xml:space="preserve">SSL/TLS </w:t>
            </w:r>
            <w:r w:rsidR="006629B3" w:rsidRPr="000C37FF">
              <w:rPr>
                <w:rFonts w:ascii="Calibri" w:eastAsia="Times New Roman" w:hAnsi="Calibri" w:cs="Calibri"/>
                <w:color w:val="000000"/>
              </w:rPr>
              <w:t>scanner and</w:t>
            </w:r>
            <w:r w:rsidRPr="000C37FF">
              <w:rPr>
                <w:rFonts w:ascii="Calibri" w:eastAsia="Times New Roman" w:hAnsi="Calibri" w:cs="Calibri"/>
                <w:color w:val="000000"/>
              </w:rPr>
              <w:t xml:space="preserve"> configuration audit tool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31A22" w14:textId="77777777" w:rsidR="000C37FF" w:rsidRPr="000C37FF" w:rsidRDefault="000C37FF" w:rsidP="000C37FF">
            <w:pPr>
              <w:spacing w:after="0" w:line="240" w:lineRule="auto"/>
              <w:rPr>
                <w:rFonts w:ascii="Wingdings" w:eastAsia="Times New Roman" w:hAnsi="Wingdings" w:cs="Calibri"/>
                <w:color w:val="000000"/>
                <w:sz w:val="24"/>
                <w:szCs w:val="24"/>
              </w:rPr>
            </w:pPr>
            <w:r w:rsidRPr="000C37FF">
              <w:rPr>
                <w:rFonts w:ascii="Wingdings" w:eastAsia="Times New Roman" w:hAnsi="Wingdings" w:cs="Calibri"/>
                <w:color w:val="000000"/>
                <w:sz w:val="24"/>
                <w:szCs w:val="24"/>
              </w:rPr>
              <w:t>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E7B7E" w14:textId="77777777" w:rsidR="000C37FF" w:rsidRPr="000C37FF" w:rsidRDefault="000C37FF" w:rsidP="000C37FF">
            <w:pPr>
              <w:spacing w:after="0" w:line="240" w:lineRule="auto"/>
              <w:rPr>
                <w:rFonts w:ascii="Wingdings" w:eastAsia="Times New Roman" w:hAnsi="Wingdings" w:cs="Calibri"/>
                <w:color w:val="000000"/>
                <w:sz w:val="24"/>
                <w:szCs w:val="24"/>
              </w:rPr>
            </w:pPr>
            <w:r w:rsidRPr="000C37FF">
              <w:rPr>
                <w:rFonts w:ascii="Wingdings" w:eastAsia="Times New Roman" w:hAnsi="Wingdings" w:cs="Calibri"/>
                <w:color w:val="000000"/>
                <w:sz w:val="24"/>
                <w:szCs w:val="24"/>
              </w:rPr>
              <w:t>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47540" w14:textId="77777777" w:rsidR="000C37FF" w:rsidRPr="000C37FF" w:rsidRDefault="000C37FF" w:rsidP="000C37FF">
            <w:pPr>
              <w:spacing w:after="0" w:line="240" w:lineRule="auto"/>
              <w:rPr>
                <w:rFonts w:ascii="Wingdings" w:eastAsia="Times New Roman" w:hAnsi="Wingdings" w:cs="Calibri"/>
                <w:color w:val="000000"/>
                <w:sz w:val="24"/>
                <w:szCs w:val="24"/>
              </w:rPr>
            </w:pPr>
            <w:r w:rsidRPr="000C37FF">
              <w:rPr>
                <w:rFonts w:ascii="Wingdings" w:eastAsia="Times New Roman" w:hAnsi="Wingdings" w:cs="Calibri"/>
                <w:color w:val="000000"/>
                <w:sz w:val="24"/>
                <w:szCs w:val="24"/>
              </w:rPr>
              <w:t>û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A30857" w14:textId="77777777" w:rsidR="000C37FF" w:rsidRPr="000C37FF" w:rsidRDefault="005D7054" w:rsidP="000C37F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7" w:history="1">
              <w:r w:rsidR="000C37FF" w:rsidRPr="000C37FF">
                <w:rPr>
                  <w:rFonts w:ascii="Calibri" w:eastAsia="Times New Roman" w:hAnsi="Calibri" w:cs="Calibri"/>
                  <w:color w:val="0563C1"/>
                  <w:u w:val="single"/>
                </w:rPr>
                <w:t>https://github.com/drwetter/testssl.sh</w:t>
              </w:r>
            </w:hyperlink>
          </w:p>
        </w:tc>
      </w:tr>
      <w:tr w:rsidR="000C37FF" w:rsidRPr="000C37FF" w14:paraId="5DA96B1A" w14:textId="77777777" w:rsidTr="000C37FF">
        <w:trPr>
          <w:trHeight w:val="576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597576" w14:textId="77777777" w:rsidR="000C37FF" w:rsidRPr="000C37FF" w:rsidRDefault="000C37FF" w:rsidP="000C37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C37FF">
              <w:rPr>
                <w:rFonts w:ascii="Calibri" w:eastAsia="Times New Roman" w:hAnsi="Calibri" w:cs="Calibri"/>
                <w:color w:val="000000"/>
              </w:rPr>
              <w:lastRenderedPageBreak/>
              <w:t>Lynis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BFA45" w14:textId="77777777" w:rsidR="000C37FF" w:rsidRPr="000C37FF" w:rsidRDefault="000C37FF" w:rsidP="000C37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37FF">
              <w:rPr>
                <w:rFonts w:ascii="Calibri" w:eastAsia="Times New Roman" w:hAnsi="Calibri" w:cs="Calibri"/>
                <w:color w:val="000000"/>
              </w:rPr>
              <w:t>OS platform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BD1112" w14:textId="77777777" w:rsidR="000C37FF" w:rsidRPr="000C37FF" w:rsidRDefault="000C37FF" w:rsidP="000C37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37FF">
              <w:rPr>
                <w:rFonts w:ascii="Calibri" w:eastAsia="Times New Roman" w:hAnsi="Calibri" w:cs="Calibri"/>
                <w:color w:val="000000"/>
              </w:rPr>
              <w:t>Auditing, system hardening, compliance testing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49783" w14:textId="77777777" w:rsidR="000C37FF" w:rsidRPr="000C37FF" w:rsidRDefault="000C37FF" w:rsidP="000C37FF">
            <w:pPr>
              <w:spacing w:after="0" w:line="240" w:lineRule="auto"/>
              <w:rPr>
                <w:rFonts w:ascii="Wingdings" w:eastAsia="Times New Roman" w:hAnsi="Wingdings" w:cs="Calibri"/>
                <w:color w:val="000000"/>
                <w:sz w:val="24"/>
                <w:szCs w:val="24"/>
              </w:rPr>
            </w:pPr>
            <w:r w:rsidRPr="000C37FF">
              <w:rPr>
                <w:rFonts w:ascii="Wingdings" w:eastAsia="Times New Roman" w:hAnsi="Wingdings" w:cs="Calibri"/>
                <w:color w:val="000000"/>
                <w:sz w:val="24"/>
                <w:szCs w:val="24"/>
              </w:rPr>
              <w:t>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54A5D" w14:textId="77777777" w:rsidR="000C37FF" w:rsidRPr="000C37FF" w:rsidRDefault="000C37FF" w:rsidP="000C37FF">
            <w:pPr>
              <w:spacing w:after="0" w:line="240" w:lineRule="auto"/>
              <w:rPr>
                <w:rFonts w:ascii="Wingdings" w:eastAsia="Times New Roman" w:hAnsi="Wingdings" w:cs="Calibri"/>
                <w:color w:val="000000"/>
                <w:sz w:val="24"/>
                <w:szCs w:val="24"/>
              </w:rPr>
            </w:pPr>
            <w:r w:rsidRPr="000C37FF">
              <w:rPr>
                <w:rFonts w:ascii="Wingdings" w:eastAsia="Times New Roman" w:hAnsi="Wingdings" w:cs="Calibri"/>
                <w:color w:val="000000"/>
                <w:sz w:val="24"/>
                <w:szCs w:val="24"/>
              </w:rPr>
              <w:t>û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2C074" w14:textId="77777777" w:rsidR="000C37FF" w:rsidRPr="000C37FF" w:rsidRDefault="000C37FF" w:rsidP="000C37FF">
            <w:pPr>
              <w:spacing w:after="0" w:line="240" w:lineRule="auto"/>
              <w:rPr>
                <w:rFonts w:ascii="Wingdings" w:eastAsia="Times New Roman" w:hAnsi="Wingdings" w:cs="Calibri"/>
                <w:color w:val="000000"/>
                <w:sz w:val="24"/>
                <w:szCs w:val="24"/>
              </w:rPr>
            </w:pPr>
            <w:r w:rsidRPr="000C37FF">
              <w:rPr>
                <w:rFonts w:ascii="Wingdings" w:eastAsia="Times New Roman" w:hAnsi="Wingdings" w:cs="Calibri"/>
                <w:color w:val="000000"/>
                <w:sz w:val="24"/>
                <w:szCs w:val="24"/>
              </w:rPr>
              <w:t>û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8E06D8" w14:textId="77777777" w:rsidR="000C37FF" w:rsidRPr="000C37FF" w:rsidRDefault="005D7054" w:rsidP="000C37F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8" w:history="1">
              <w:r w:rsidR="000C37FF" w:rsidRPr="000C37FF">
                <w:rPr>
                  <w:rFonts w:ascii="Calibri" w:eastAsia="Times New Roman" w:hAnsi="Calibri" w:cs="Calibri"/>
                  <w:color w:val="0563C1"/>
                  <w:u w:val="single"/>
                </w:rPr>
                <w:t>https://cisofy.com/lynis/</w:t>
              </w:r>
            </w:hyperlink>
          </w:p>
        </w:tc>
      </w:tr>
      <w:tr w:rsidR="000C37FF" w:rsidRPr="000C37FF" w14:paraId="7D97372A" w14:textId="77777777" w:rsidTr="000C37FF">
        <w:trPr>
          <w:trHeight w:val="144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7EAE18" w14:textId="77777777" w:rsidR="000C37FF" w:rsidRPr="000C37FF" w:rsidRDefault="000C37FF" w:rsidP="000C37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37FF">
              <w:rPr>
                <w:rFonts w:ascii="Calibri" w:eastAsia="Times New Roman" w:hAnsi="Calibri" w:cs="Calibri"/>
                <w:color w:val="000000"/>
              </w:rPr>
              <w:t xml:space="preserve">Sn1per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ACE7" w14:textId="77777777" w:rsidR="000C37FF" w:rsidRPr="000C37FF" w:rsidRDefault="000C37FF" w:rsidP="000C37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C37FF">
              <w:rPr>
                <w:rFonts w:ascii="Calibri" w:eastAsia="Times New Roman" w:hAnsi="Calibri" w:cs="Calibri"/>
                <w:color w:val="000000"/>
              </w:rPr>
              <w:t>Miscallaneous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9B001E" w14:textId="77777777" w:rsidR="000C37FF" w:rsidRPr="000C37FF" w:rsidRDefault="000C37FF" w:rsidP="000C37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37FF">
              <w:rPr>
                <w:rFonts w:ascii="Calibri" w:eastAsia="Times New Roman" w:hAnsi="Calibri" w:cs="Calibri"/>
                <w:color w:val="000000"/>
              </w:rPr>
              <w:t>Automated scanner that can be used during a penetration test to enumerate and scan for vulnerabilities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075CF" w14:textId="77777777" w:rsidR="000C37FF" w:rsidRPr="000C37FF" w:rsidRDefault="000C37FF" w:rsidP="000C37FF">
            <w:pPr>
              <w:spacing w:after="0" w:line="240" w:lineRule="auto"/>
              <w:rPr>
                <w:rFonts w:ascii="Wingdings" w:eastAsia="Times New Roman" w:hAnsi="Wingdings" w:cs="Calibri"/>
                <w:color w:val="000000"/>
                <w:sz w:val="24"/>
                <w:szCs w:val="24"/>
              </w:rPr>
            </w:pPr>
            <w:r w:rsidRPr="000C37FF">
              <w:rPr>
                <w:rFonts w:ascii="Wingdings" w:eastAsia="Times New Roman" w:hAnsi="Wingdings" w:cs="Calibri"/>
                <w:color w:val="000000"/>
                <w:sz w:val="24"/>
                <w:szCs w:val="24"/>
              </w:rPr>
              <w:t>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46A28" w14:textId="77777777" w:rsidR="000C37FF" w:rsidRPr="000C37FF" w:rsidRDefault="000C37FF" w:rsidP="000C37FF">
            <w:pPr>
              <w:spacing w:after="0" w:line="240" w:lineRule="auto"/>
              <w:rPr>
                <w:rFonts w:ascii="Wingdings" w:eastAsia="Times New Roman" w:hAnsi="Wingdings" w:cs="Calibri"/>
                <w:color w:val="000000"/>
                <w:sz w:val="24"/>
                <w:szCs w:val="24"/>
              </w:rPr>
            </w:pPr>
            <w:r w:rsidRPr="000C37FF">
              <w:rPr>
                <w:rFonts w:ascii="Wingdings" w:eastAsia="Times New Roman" w:hAnsi="Wingdings" w:cs="Calibri"/>
                <w:color w:val="000000"/>
                <w:sz w:val="24"/>
                <w:szCs w:val="24"/>
              </w:rPr>
              <w:t>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93FD8" w14:textId="77777777" w:rsidR="000C37FF" w:rsidRPr="000C37FF" w:rsidRDefault="000C37FF" w:rsidP="000C37FF">
            <w:pPr>
              <w:spacing w:after="0" w:line="240" w:lineRule="auto"/>
              <w:rPr>
                <w:rFonts w:ascii="Wingdings" w:eastAsia="Times New Roman" w:hAnsi="Wingdings" w:cs="Calibri"/>
                <w:color w:val="000000"/>
                <w:sz w:val="24"/>
                <w:szCs w:val="24"/>
              </w:rPr>
            </w:pPr>
            <w:r w:rsidRPr="000C37FF">
              <w:rPr>
                <w:rFonts w:ascii="Wingdings" w:eastAsia="Times New Roman" w:hAnsi="Wingdings" w:cs="Calibri"/>
                <w:color w:val="000000"/>
                <w:sz w:val="24"/>
                <w:szCs w:val="24"/>
              </w:rPr>
              <w:t>û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D32DF7" w14:textId="77777777" w:rsidR="000C37FF" w:rsidRPr="000C37FF" w:rsidRDefault="005D7054" w:rsidP="000C37F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9" w:history="1">
              <w:r w:rsidR="000C37FF" w:rsidRPr="000C37FF">
                <w:rPr>
                  <w:rFonts w:ascii="Calibri" w:eastAsia="Times New Roman" w:hAnsi="Calibri" w:cs="Calibri"/>
                  <w:color w:val="0563C1"/>
                  <w:u w:val="single"/>
                </w:rPr>
                <w:t>https://github.com/1N3/Sn1per</w:t>
              </w:r>
            </w:hyperlink>
          </w:p>
        </w:tc>
      </w:tr>
      <w:tr w:rsidR="000C37FF" w:rsidRPr="000C37FF" w14:paraId="6001F4EF" w14:textId="77777777" w:rsidTr="000C37FF">
        <w:trPr>
          <w:trHeight w:val="576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2C4FAE" w14:textId="77777777" w:rsidR="000C37FF" w:rsidRPr="000C37FF" w:rsidRDefault="000C37FF" w:rsidP="000C37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C37FF">
              <w:rPr>
                <w:rFonts w:ascii="Calibri" w:eastAsia="Times New Roman" w:hAnsi="Calibri" w:cs="Calibri"/>
                <w:color w:val="000000"/>
              </w:rPr>
              <w:t>ZAPScanner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F97EC9" w14:textId="77777777" w:rsidR="000C37FF" w:rsidRPr="000C37FF" w:rsidRDefault="000C37FF" w:rsidP="000C37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37FF">
              <w:rPr>
                <w:rFonts w:ascii="Calibri" w:eastAsia="Times New Roman" w:hAnsi="Calibri" w:cs="Calibri"/>
                <w:color w:val="000000"/>
              </w:rPr>
              <w:t>Web Application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819DD0" w14:textId="77777777" w:rsidR="000C37FF" w:rsidRPr="000C37FF" w:rsidRDefault="000C37FF" w:rsidP="000C37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37FF">
              <w:rPr>
                <w:rFonts w:ascii="Calibri" w:eastAsia="Times New Roman" w:hAnsi="Calibri" w:cs="Calibri"/>
                <w:color w:val="000000"/>
              </w:rPr>
              <w:t>Web app scanner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028A0" w14:textId="77777777" w:rsidR="000C37FF" w:rsidRPr="000C37FF" w:rsidRDefault="000C37FF" w:rsidP="000C37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37FF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369D4" w14:textId="77777777" w:rsidR="000C37FF" w:rsidRPr="000C37FF" w:rsidRDefault="000C37FF" w:rsidP="000C37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37FF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FAC7A" w14:textId="77777777" w:rsidR="000C37FF" w:rsidRPr="000C37FF" w:rsidRDefault="000C37FF" w:rsidP="000C37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37FF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78A294" w14:textId="77777777" w:rsidR="000C37FF" w:rsidRPr="000C37FF" w:rsidRDefault="005D7054" w:rsidP="000C37F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0" w:history="1">
              <w:r w:rsidR="000C37FF" w:rsidRPr="000C37FF">
                <w:rPr>
                  <w:rFonts w:ascii="Calibri" w:eastAsia="Times New Roman" w:hAnsi="Calibri" w:cs="Calibri"/>
                  <w:color w:val="0563C1"/>
                  <w:u w:val="single"/>
                </w:rPr>
                <w:t>https://www.zaproxy.org/</w:t>
              </w:r>
            </w:hyperlink>
          </w:p>
        </w:tc>
      </w:tr>
      <w:tr w:rsidR="000C37FF" w:rsidRPr="000C37FF" w14:paraId="271706BF" w14:textId="77777777" w:rsidTr="000C37FF">
        <w:trPr>
          <w:trHeight w:val="864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1E679D" w14:textId="77777777" w:rsidR="000C37FF" w:rsidRPr="000C37FF" w:rsidRDefault="000C37FF" w:rsidP="000C37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C37FF">
              <w:rPr>
                <w:rFonts w:ascii="Calibri" w:eastAsia="Times New Roman" w:hAnsi="Calibri" w:cs="Calibri"/>
                <w:color w:val="000000"/>
              </w:rPr>
              <w:t>nmap_vulners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9D65E" w14:textId="77777777" w:rsidR="000C37FF" w:rsidRPr="000C37FF" w:rsidRDefault="000C37FF" w:rsidP="000C37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C37FF">
              <w:rPr>
                <w:rFonts w:ascii="Calibri" w:eastAsia="Times New Roman" w:hAnsi="Calibri" w:cs="Calibri"/>
                <w:color w:val="000000"/>
              </w:rPr>
              <w:t>Miscallaneous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218FF1" w14:textId="77777777" w:rsidR="000C37FF" w:rsidRPr="000C37FF" w:rsidRDefault="000C37FF" w:rsidP="000C37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37FF">
              <w:rPr>
                <w:rFonts w:ascii="Calibri" w:eastAsia="Times New Roman" w:hAnsi="Calibri" w:cs="Calibri"/>
                <w:color w:val="000000"/>
              </w:rPr>
              <w:t>NSE script using some well-known service to provide info on vulnerabilities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BE870" w14:textId="77777777" w:rsidR="000C37FF" w:rsidRPr="000C37FF" w:rsidRDefault="000C37FF" w:rsidP="000C37FF">
            <w:pPr>
              <w:spacing w:after="0" w:line="240" w:lineRule="auto"/>
              <w:rPr>
                <w:rFonts w:ascii="Wingdings" w:eastAsia="Times New Roman" w:hAnsi="Wingdings" w:cs="Calibri"/>
                <w:color w:val="000000"/>
                <w:sz w:val="24"/>
                <w:szCs w:val="24"/>
              </w:rPr>
            </w:pPr>
            <w:r w:rsidRPr="000C37FF">
              <w:rPr>
                <w:rFonts w:ascii="Wingdings" w:eastAsia="Times New Roman" w:hAnsi="Wingdings" w:cs="Calibri"/>
                <w:color w:val="000000"/>
                <w:sz w:val="24"/>
                <w:szCs w:val="24"/>
              </w:rPr>
              <w:t>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1135D" w14:textId="77777777" w:rsidR="000C37FF" w:rsidRPr="000C37FF" w:rsidRDefault="000C37FF" w:rsidP="000C37FF">
            <w:pPr>
              <w:spacing w:after="0" w:line="240" w:lineRule="auto"/>
              <w:rPr>
                <w:rFonts w:ascii="Wingdings" w:eastAsia="Times New Roman" w:hAnsi="Wingdings" w:cs="Calibri"/>
                <w:color w:val="000000"/>
                <w:sz w:val="24"/>
                <w:szCs w:val="24"/>
              </w:rPr>
            </w:pPr>
            <w:r w:rsidRPr="000C37FF">
              <w:rPr>
                <w:rFonts w:ascii="Wingdings" w:eastAsia="Times New Roman" w:hAnsi="Wingdings" w:cs="Calibri"/>
                <w:color w:val="000000"/>
                <w:sz w:val="24"/>
                <w:szCs w:val="24"/>
              </w:rPr>
              <w:t>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0A83B" w14:textId="77777777" w:rsidR="000C37FF" w:rsidRPr="000C37FF" w:rsidRDefault="000C37FF" w:rsidP="000C37FF">
            <w:pPr>
              <w:spacing w:after="0" w:line="240" w:lineRule="auto"/>
              <w:rPr>
                <w:rFonts w:ascii="Wingdings" w:eastAsia="Times New Roman" w:hAnsi="Wingdings" w:cs="Calibri"/>
                <w:color w:val="000000"/>
                <w:sz w:val="24"/>
                <w:szCs w:val="24"/>
              </w:rPr>
            </w:pPr>
            <w:r w:rsidRPr="000C37FF">
              <w:rPr>
                <w:rFonts w:ascii="Wingdings" w:eastAsia="Times New Roman" w:hAnsi="Wingdings" w:cs="Calibri"/>
                <w:color w:val="000000"/>
                <w:sz w:val="24"/>
                <w:szCs w:val="24"/>
              </w:rPr>
              <w:t>û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02CA49" w14:textId="77777777" w:rsidR="000C37FF" w:rsidRPr="000C37FF" w:rsidRDefault="005D7054" w:rsidP="000C37F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1" w:history="1">
              <w:r w:rsidR="000C37FF" w:rsidRPr="000C37FF">
                <w:rPr>
                  <w:rFonts w:ascii="Calibri" w:eastAsia="Times New Roman" w:hAnsi="Calibri" w:cs="Calibri"/>
                  <w:color w:val="0563C1"/>
                  <w:u w:val="single"/>
                </w:rPr>
                <w:t>https://github.com/vulnersCom/nmap-vulners</w:t>
              </w:r>
            </w:hyperlink>
          </w:p>
        </w:tc>
      </w:tr>
      <w:tr w:rsidR="000C37FF" w:rsidRPr="000C37FF" w14:paraId="5ADCABC6" w14:textId="77777777" w:rsidTr="000C37FF">
        <w:trPr>
          <w:trHeight w:val="864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6A9804" w14:textId="52F575D7" w:rsidR="000C37FF" w:rsidRPr="000C37FF" w:rsidRDefault="00445E1A" w:rsidP="000C37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C37FF">
              <w:rPr>
                <w:rFonts w:ascii="Calibri" w:eastAsia="Times New Roman" w:hAnsi="Calibri" w:cs="Calibri"/>
                <w:color w:val="000000"/>
              </w:rPr>
              <w:t>V</w:t>
            </w:r>
            <w:r w:rsidR="000C37FF" w:rsidRPr="000C37FF">
              <w:rPr>
                <w:rFonts w:ascii="Calibri" w:eastAsia="Times New Roman" w:hAnsi="Calibri" w:cs="Calibri"/>
                <w:color w:val="000000"/>
              </w:rPr>
              <w:t>ulscan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6A7FF" w14:textId="77777777" w:rsidR="000C37FF" w:rsidRPr="000C37FF" w:rsidRDefault="000C37FF" w:rsidP="000C37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C37FF">
              <w:rPr>
                <w:rFonts w:ascii="Calibri" w:eastAsia="Times New Roman" w:hAnsi="Calibri" w:cs="Calibri"/>
                <w:color w:val="000000"/>
              </w:rPr>
              <w:t>Miscallaneous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77B39C" w14:textId="77777777" w:rsidR="000C37FF" w:rsidRPr="000C37FF" w:rsidRDefault="000C37FF" w:rsidP="000C37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C37FF">
              <w:rPr>
                <w:rFonts w:ascii="Calibri" w:eastAsia="Times New Roman" w:hAnsi="Calibri" w:cs="Calibri"/>
                <w:color w:val="000000"/>
              </w:rPr>
              <w:t>Vulscan</w:t>
            </w:r>
            <w:proofErr w:type="spellEnd"/>
            <w:r w:rsidRPr="000C37FF">
              <w:rPr>
                <w:rFonts w:ascii="Calibri" w:eastAsia="Times New Roman" w:hAnsi="Calibri" w:cs="Calibri"/>
                <w:color w:val="000000"/>
              </w:rPr>
              <w:t xml:space="preserve"> is a module which enhances </w:t>
            </w:r>
            <w:proofErr w:type="spellStart"/>
            <w:r w:rsidRPr="000C37FF">
              <w:rPr>
                <w:rFonts w:ascii="Calibri" w:eastAsia="Times New Roman" w:hAnsi="Calibri" w:cs="Calibri"/>
                <w:color w:val="000000"/>
              </w:rPr>
              <w:t>nmap</w:t>
            </w:r>
            <w:proofErr w:type="spellEnd"/>
            <w:r w:rsidRPr="000C37FF">
              <w:rPr>
                <w:rFonts w:ascii="Calibri" w:eastAsia="Times New Roman" w:hAnsi="Calibri" w:cs="Calibri"/>
                <w:color w:val="000000"/>
              </w:rPr>
              <w:t xml:space="preserve"> to a vulnerability scanner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23692" w14:textId="77777777" w:rsidR="000C37FF" w:rsidRPr="000C37FF" w:rsidRDefault="000C37FF" w:rsidP="000C37FF">
            <w:pPr>
              <w:spacing w:after="0" w:line="240" w:lineRule="auto"/>
              <w:rPr>
                <w:rFonts w:ascii="Wingdings" w:eastAsia="Times New Roman" w:hAnsi="Wingdings" w:cs="Calibri"/>
                <w:color w:val="000000"/>
                <w:sz w:val="24"/>
                <w:szCs w:val="24"/>
              </w:rPr>
            </w:pPr>
            <w:r w:rsidRPr="000C37FF">
              <w:rPr>
                <w:rFonts w:ascii="Wingdings" w:eastAsia="Times New Roman" w:hAnsi="Wingdings" w:cs="Calibri"/>
                <w:color w:val="000000"/>
                <w:sz w:val="24"/>
                <w:szCs w:val="24"/>
              </w:rPr>
              <w:t>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46325" w14:textId="77777777" w:rsidR="000C37FF" w:rsidRPr="000C37FF" w:rsidRDefault="000C37FF" w:rsidP="000C37FF">
            <w:pPr>
              <w:spacing w:after="0" w:line="240" w:lineRule="auto"/>
              <w:rPr>
                <w:rFonts w:ascii="Wingdings" w:eastAsia="Times New Roman" w:hAnsi="Wingdings" w:cs="Calibri"/>
                <w:color w:val="000000"/>
                <w:sz w:val="24"/>
                <w:szCs w:val="24"/>
              </w:rPr>
            </w:pPr>
            <w:r w:rsidRPr="000C37FF">
              <w:rPr>
                <w:rFonts w:ascii="Wingdings" w:eastAsia="Times New Roman" w:hAnsi="Wingdings" w:cs="Calibri"/>
                <w:color w:val="000000"/>
                <w:sz w:val="24"/>
                <w:szCs w:val="24"/>
              </w:rPr>
              <w:t>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C4FB1" w14:textId="77777777" w:rsidR="000C37FF" w:rsidRPr="000C37FF" w:rsidRDefault="000C37FF" w:rsidP="000C37FF">
            <w:pPr>
              <w:spacing w:after="0" w:line="240" w:lineRule="auto"/>
              <w:rPr>
                <w:rFonts w:ascii="Wingdings" w:eastAsia="Times New Roman" w:hAnsi="Wingdings" w:cs="Calibri"/>
                <w:color w:val="000000"/>
                <w:sz w:val="24"/>
                <w:szCs w:val="24"/>
              </w:rPr>
            </w:pPr>
            <w:r w:rsidRPr="000C37FF">
              <w:rPr>
                <w:rFonts w:ascii="Wingdings" w:eastAsia="Times New Roman" w:hAnsi="Wingdings" w:cs="Calibri"/>
                <w:color w:val="000000"/>
                <w:sz w:val="24"/>
                <w:szCs w:val="24"/>
              </w:rPr>
              <w:t>û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CA1D8D" w14:textId="77777777" w:rsidR="000C37FF" w:rsidRPr="000C37FF" w:rsidRDefault="005D7054" w:rsidP="000C37F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2" w:history="1">
              <w:r w:rsidR="000C37FF" w:rsidRPr="000C37FF">
                <w:rPr>
                  <w:rFonts w:ascii="Calibri" w:eastAsia="Times New Roman" w:hAnsi="Calibri" w:cs="Calibri"/>
                  <w:color w:val="0563C1"/>
                  <w:u w:val="single"/>
                </w:rPr>
                <w:t>https://github.com/scipag/vulscan</w:t>
              </w:r>
            </w:hyperlink>
          </w:p>
        </w:tc>
      </w:tr>
      <w:tr w:rsidR="000C37FF" w:rsidRPr="000C37FF" w14:paraId="371AC043" w14:textId="77777777" w:rsidTr="000C37FF">
        <w:trPr>
          <w:trHeight w:val="576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B6A704" w14:textId="77777777" w:rsidR="000C37FF" w:rsidRPr="000C37FF" w:rsidRDefault="000C37FF" w:rsidP="000C37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37FF">
              <w:rPr>
                <w:rFonts w:ascii="Calibri" w:eastAsia="Times New Roman" w:hAnsi="Calibri" w:cs="Calibri"/>
                <w:color w:val="000000"/>
              </w:rPr>
              <w:t>OpenVAS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2275C" w14:textId="77777777" w:rsidR="000C37FF" w:rsidRPr="000C37FF" w:rsidRDefault="000C37FF" w:rsidP="000C37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C37FF">
              <w:rPr>
                <w:rFonts w:ascii="Calibri" w:eastAsia="Times New Roman" w:hAnsi="Calibri" w:cs="Calibri"/>
                <w:color w:val="000000"/>
              </w:rPr>
              <w:t>Miscallaneous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1CC545" w14:textId="77777777" w:rsidR="000C37FF" w:rsidRPr="000C37FF" w:rsidRDefault="000C37FF" w:rsidP="000C37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37FF">
              <w:rPr>
                <w:rFonts w:ascii="Calibri" w:eastAsia="Times New Roman" w:hAnsi="Calibri" w:cs="Calibri"/>
                <w:color w:val="000000"/>
              </w:rPr>
              <w:t>Vulnerability Assessment Scanner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8C188" w14:textId="77777777" w:rsidR="000C37FF" w:rsidRPr="000C37FF" w:rsidRDefault="000C37FF" w:rsidP="000C37FF">
            <w:pPr>
              <w:spacing w:after="0" w:line="240" w:lineRule="auto"/>
              <w:rPr>
                <w:rFonts w:ascii="Wingdings" w:eastAsia="Times New Roman" w:hAnsi="Wingdings" w:cs="Calibri"/>
                <w:color w:val="000000"/>
                <w:sz w:val="24"/>
                <w:szCs w:val="24"/>
              </w:rPr>
            </w:pPr>
            <w:r w:rsidRPr="000C37FF">
              <w:rPr>
                <w:rFonts w:ascii="Wingdings" w:eastAsia="Times New Roman" w:hAnsi="Wingdings" w:cs="Calibri"/>
                <w:color w:val="000000"/>
                <w:sz w:val="24"/>
                <w:szCs w:val="24"/>
              </w:rPr>
              <w:t>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5539A" w14:textId="77777777" w:rsidR="000C37FF" w:rsidRPr="000C37FF" w:rsidRDefault="000C37FF" w:rsidP="000C37FF">
            <w:pPr>
              <w:spacing w:after="0" w:line="240" w:lineRule="auto"/>
              <w:rPr>
                <w:rFonts w:ascii="Wingdings" w:eastAsia="Times New Roman" w:hAnsi="Wingdings" w:cs="Calibri"/>
                <w:color w:val="000000"/>
                <w:sz w:val="24"/>
                <w:szCs w:val="24"/>
              </w:rPr>
            </w:pPr>
            <w:r w:rsidRPr="000C37FF">
              <w:rPr>
                <w:rFonts w:ascii="Wingdings" w:eastAsia="Times New Roman" w:hAnsi="Wingdings" w:cs="Calibri"/>
                <w:color w:val="000000"/>
                <w:sz w:val="24"/>
                <w:szCs w:val="24"/>
              </w:rPr>
              <w:t>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50294" w14:textId="77777777" w:rsidR="000C37FF" w:rsidRPr="000C37FF" w:rsidRDefault="000C37FF" w:rsidP="000C37FF">
            <w:pPr>
              <w:spacing w:after="0" w:line="240" w:lineRule="auto"/>
              <w:rPr>
                <w:rFonts w:ascii="Wingdings" w:eastAsia="Times New Roman" w:hAnsi="Wingdings" w:cs="Calibri"/>
                <w:color w:val="000000"/>
                <w:sz w:val="24"/>
                <w:szCs w:val="24"/>
              </w:rPr>
            </w:pPr>
            <w:r w:rsidRPr="000C37FF">
              <w:rPr>
                <w:rFonts w:ascii="Wingdings" w:eastAsia="Times New Roman" w:hAnsi="Wingdings" w:cs="Calibri"/>
                <w:color w:val="000000"/>
                <w:sz w:val="24"/>
                <w:szCs w:val="24"/>
              </w:rPr>
              <w:t>û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50B41E" w14:textId="77777777" w:rsidR="000C37FF" w:rsidRPr="000C37FF" w:rsidRDefault="005D7054" w:rsidP="000C37F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3" w:history="1">
              <w:r w:rsidR="000C37FF" w:rsidRPr="000C37FF">
                <w:rPr>
                  <w:rFonts w:ascii="Calibri" w:eastAsia="Times New Roman" w:hAnsi="Calibri" w:cs="Calibri"/>
                  <w:color w:val="0563C1"/>
                  <w:u w:val="single"/>
                </w:rPr>
                <w:t>https://www.openvas.org/</w:t>
              </w:r>
            </w:hyperlink>
          </w:p>
        </w:tc>
      </w:tr>
      <w:tr w:rsidR="000C37FF" w:rsidRPr="000C37FF" w14:paraId="1EDE1FCA" w14:textId="77777777" w:rsidTr="000C37FF">
        <w:trPr>
          <w:trHeight w:val="864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4E8A42" w14:textId="77777777" w:rsidR="000C37FF" w:rsidRPr="000C37FF" w:rsidRDefault="000C37FF" w:rsidP="000C37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37FF">
              <w:rPr>
                <w:rFonts w:ascii="Calibri" w:eastAsia="Times New Roman" w:hAnsi="Calibri" w:cs="Calibri"/>
                <w:color w:val="000000"/>
              </w:rPr>
              <w:t>Archery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AB722" w14:textId="77777777" w:rsidR="000C37FF" w:rsidRPr="000C37FF" w:rsidRDefault="000C37FF" w:rsidP="000C37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C37FF">
              <w:rPr>
                <w:rFonts w:ascii="Calibri" w:eastAsia="Times New Roman" w:hAnsi="Calibri" w:cs="Calibri"/>
                <w:color w:val="000000"/>
              </w:rPr>
              <w:t>Miscallaneous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F04CD2" w14:textId="77777777" w:rsidR="000C37FF" w:rsidRPr="000C37FF" w:rsidRDefault="000C37FF" w:rsidP="000C37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37FF">
              <w:rPr>
                <w:rFonts w:ascii="Calibri" w:eastAsia="Times New Roman" w:hAnsi="Calibri" w:cs="Calibri"/>
                <w:color w:val="000000"/>
              </w:rPr>
              <w:t>opensource vulnerability assessment and management tool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FFA57" w14:textId="77777777" w:rsidR="000C37FF" w:rsidRPr="000C37FF" w:rsidRDefault="000C37FF" w:rsidP="000C37FF">
            <w:pPr>
              <w:spacing w:after="0" w:line="240" w:lineRule="auto"/>
              <w:rPr>
                <w:rFonts w:ascii="Wingdings" w:eastAsia="Times New Roman" w:hAnsi="Wingdings" w:cs="Calibri"/>
                <w:color w:val="000000"/>
                <w:sz w:val="24"/>
                <w:szCs w:val="24"/>
              </w:rPr>
            </w:pPr>
            <w:r w:rsidRPr="000C37FF">
              <w:rPr>
                <w:rFonts w:ascii="Wingdings" w:eastAsia="Times New Roman" w:hAnsi="Wingdings" w:cs="Calibri"/>
                <w:color w:val="000000"/>
                <w:sz w:val="24"/>
                <w:szCs w:val="24"/>
              </w:rPr>
              <w:t>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3C495" w14:textId="77777777" w:rsidR="000C37FF" w:rsidRPr="000C37FF" w:rsidRDefault="000C37FF" w:rsidP="000C37FF">
            <w:pPr>
              <w:spacing w:after="0" w:line="240" w:lineRule="auto"/>
              <w:rPr>
                <w:rFonts w:ascii="Wingdings" w:eastAsia="Times New Roman" w:hAnsi="Wingdings" w:cs="Calibri"/>
                <w:color w:val="000000"/>
                <w:sz w:val="24"/>
                <w:szCs w:val="24"/>
              </w:rPr>
            </w:pPr>
            <w:r w:rsidRPr="000C37FF">
              <w:rPr>
                <w:rFonts w:ascii="Wingdings" w:eastAsia="Times New Roman" w:hAnsi="Wingdings" w:cs="Calibri"/>
                <w:color w:val="000000"/>
                <w:sz w:val="24"/>
                <w:szCs w:val="24"/>
              </w:rPr>
              <w:t>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94DF7" w14:textId="77777777" w:rsidR="000C37FF" w:rsidRPr="000C37FF" w:rsidRDefault="000C37FF" w:rsidP="000C37FF">
            <w:pPr>
              <w:spacing w:after="0" w:line="240" w:lineRule="auto"/>
              <w:rPr>
                <w:rFonts w:ascii="Wingdings" w:eastAsia="Times New Roman" w:hAnsi="Wingdings" w:cs="Calibri"/>
                <w:color w:val="000000"/>
                <w:sz w:val="24"/>
                <w:szCs w:val="24"/>
              </w:rPr>
            </w:pPr>
            <w:r w:rsidRPr="000C37FF">
              <w:rPr>
                <w:rFonts w:ascii="Wingdings" w:eastAsia="Times New Roman" w:hAnsi="Wingdings" w:cs="Calibri"/>
                <w:color w:val="000000"/>
                <w:sz w:val="24"/>
                <w:szCs w:val="24"/>
              </w:rPr>
              <w:t>û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C0BB4D" w14:textId="77777777" w:rsidR="000C37FF" w:rsidRPr="000C37FF" w:rsidRDefault="005D7054" w:rsidP="000C37F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4" w:history="1">
              <w:r w:rsidR="000C37FF" w:rsidRPr="000C37FF">
                <w:rPr>
                  <w:rFonts w:ascii="Calibri" w:eastAsia="Times New Roman" w:hAnsi="Calibri" w:cs="Calibri"/>
                  <w:color w:val="0563C1"/>
                  <w:u w:val="single"/>
                </w:rPr>
                <w:t>https://github.com/archerysec/archerysec</w:t>
              </w:r>
            </w:hyperlink>
          </w:p>
        </w:tc>
      </w:tr>
    </w:tbl>
    <w:p w14:paraId="545D76E7" w14:textId="77777777" w:rsidR="00CA6325" w:rsidRDefault="00CA6325" w:rsidP="00CA6325">
      <w:pPr>
        <w:ind w:left="720"/>
        <w:rPr>
          <w:sz w:val="24"/>
          <w:szCs w:val="24"/>
        </w:rPr>
      </w:pPr>
    </w:p>
    <w:p w14:paraId="054FC2E2" w14:textId="47A2FDC0" w:rsidR="004E3989" w:rsidRPr="009A0BDC" w:rsidRDefault="00445E1A" w:rsidP="005D7054">
      <w:pPr>
        <w:pStyle w:val="Heading1"/>
        <w:pPrChange w:id="96" w:author="Nacson, Yosef" w:date="2021-03-14T23:07:00Z">
          <w:pPr>
            <w:pStyle w:val="ListParagraph"/>
            <w:numPr>
              <w:numId w:val="15"/>
            </w:numPr>
            <w:ind w:hanging="360"/>
          </w:pPr>
        </w:pPrChange>
      </w:pPr>
      <w:ins w:id="97" w:author="Nacson, Yosef" w:date="2021-03-14T13:07:00Z">
        <w:r>
          <w:t xml:space="preserve">Vulnerability </w:t>
        </w:r>
      </w:ins>
      <w:del w:id="98" w:author="Nacson, Yosef" w:date="2021-03-14T13:07:00Z">
        <w:r w:rsidR="00A61CC8" w:rsidDel="00445E1A">
          <w:delText>Mitigation and</w:delText>
        </w:r>
      </w:del>
      <w:r w:rsidR="00A61CC8">
        <w:t xml:space="preserve"> Reporting</w:t>
      </w:r>
    </w:p>
    <w:p w14:paraId="4217021F" w14:textId="7304873C" w:rsidR="000F4198" w:rsidRDefault="000F4198" w:rsidP="000F4198">
      <w:pPr>
        <w:pStyle w:val="NormalWeb"/>
        <w:shd w:val="clear" w:color="auto" w:fill="FFFFFF"/>
        <w:spacing w:before="150" w:beforeAutospacing="0" w:after="0" w:afterAutospacing="0"/>
        <w:rPr>
          <w:ins w:id="99" w:author="Nacson, Yosef" w:date="2021-03-14T22:54:00Z"/>
          <w:rFonts w:ascii="Segoe UI" w:hAnsi="Segoe UI" w:cs="Segoe UI"/>
          <w:color w:val="172B4D"/>
          <w:sz w:val="21"/>
          <w:szCs w:val="21"/>
        </w:rPr>
      </w:pPr>
      <w:ins w:id="100" w:author="Nacson, Yosef" w:date="2021-03-14T22:54:00Z">
        <w:r>
          <w:rPr>
            <w:rFonts w:ascii="Segoe UI" w:hAnsi="Segoe UI" w:cs="Segoe UI"/>
            <w:color w:val="172B4D"/>
            <w:sz w:val="21"/>
            <w:szCs w:val="21"/>
          </w:rPr>
          <w:t xml:space="preserve">Critical and HIGH vulnerabilities (defects) found in the system is recommended to be reported within 24 hours of the discovery. </w:t>
        </w:r>
      </w:ins>
    </w:p>
    <w:p w14:paraId="07B949AA" w14:textId="77777777" w:rsidR="000F4198" w:rsidRDefault="000F4198" w:rsidP="000F4198">
      <w:pPr>
        <w:pStyle w:val="NormalWeb"/>
        <w:shd w:val="clear" w:color="auto" w:fill="FFFFFF"/>
        <w:spacing w:before="150" w:beforeAutospacing="0" w:after="0" w:afterAutospacing="0"/>
        <w:rPr>
          <w:ins w:id="101" w:author="Nacson, Yosef" w:date="2021-03-14T22:54:00Z"/>
          <w:rFonts w:ascii="Segoe UI" w:hAnsi="Segoe UI" w:cs="Segoe UI"/>
          <w:color w:val="172B4D"/>
          <w:sz w:val="21"/>
          <w:szCs w:val="21"/>
        </w:rPr>
      </w:pPr>
      <w:ins w:id="102" w:author="Nacson, Yosef" w:date="2021-03-14T22:54:00Z">
        <w:r>
          <w:rPr>
            <w:rFonts w:ascii="Segoe UI" w:hAnsi="Segoe UI" w:cs="Segoe UI"/>
            <w:color w:val="172B4D"/>
            <w:sz w:val="21"/>
            <w:szCs w:val="21"/>
          </w:rPr>
          <w:t>All the vulnerabilities to be tracked using the standard tooling (JIRA*) and the fixes should be applied as per the vulnerability management process.</w:t>
        </w:r>
      </w:ins>
    </w:p>
    <w:p w14:paraId="54DDB2B9" w14:textId="77777777" w:rsidR="000F4198" w:rsidRDefault="000F4198" w:rsidP="004E3989">
      <w:pPr>
        <w:pStyle w:val="ListParagraph"/>
      </w:pPr>
    </w:p>
    <w:p w14:paraId="0BC1AC23" w14:textId="552F3F25" w:rsidR="00275F9A" w:rsidRDefault="005A4212" w:rsidP="005A4212">
      <w:pPr>
        <w:ind w:left="720"/>
      </w:pPr>
      <w:r w:rsidRPr="005A4212">
        <w:rPr>
          <w:sz w:val="24"/>
          <w:szCs w:val="24"/>
        </w:rPr>
        <w:t>Mitigation recommendations, includ</w:t>
      </w:r>
      <w:r>
        <w:rPr>
          <w:sz w:val="24"/>
          <w:szCs w:val="24"/>
        </w:rPr>
        <w:t>es</w:t>
      </w:r>
      <w:r w:rsidRPr="005A4212">
        <w:rPr>
          <w:sz w:val="24"/>
          <w:szCs w:val="24"/>
        </w:rPr>
        <w:t xml:space="preserve"> the outcome of the root cause analysis, should be developed for each finding. </w:t>
      </w:r>
      <w:r>
        <w:rPr>
          <w:sz w:val="24"/>
          <w:szCs w:val="24"/>
        </w:rPr>
        <w:t>Providing a</w:t>
      </w:r>
      <w:r w:rsidRPr="005A4212">
        <w:rPr>
          <w:sz w:val="24"/>
          <w:szCs w:val="24"/>
        </w:rPr>
        <w:t xml:space="preserve"> technical recommendation </w:t>
      </w:r>
      <w:r>
        <w:rPr>
          <w:sz w:val="24"/>
          <w:szCs w:val="24"/>
        </w:rPr>
        <w:t>like updating</w:t>
      </w:r>
      <w:r w:rsidRPr="005A4212">
        <w:rPr>
          <w:sz w:val="24"/>
          <w:szCs w:val="24"/>
        </w:rPr>
        <w:t xml:space="preserve"> a particular patch</w:t>
      </w:r>
      <w:r>
        <w:rPr>
          <w:sz w:val="24"/>
          <w:szCs w:val="24"/>
        </w:rPr>
        <w:t xml:space="preserve">. </w:t>
      </w:r>
      <w:r w:rsidRPr="005A4212">
        <w:rPr>
          <w:sz w:val="24"/>
          <w:szCs w:val="24"/>
        </w:rPr>
        <w:t>Examples of mitigation actions include process and procedure modifications; security architecture changes; deployment of new security technologies; and deployment of OS and application patches.</w:t>
      </w:r>
    </w:p>
    <w:p w14:paraId="1B5187C9" w14:textId="23191EEC" w:rsidR="00181E7D" w:rsidRPr="00181E7D" w:rsidRDefault="00181E7D" w:rsidP="00181E7D">
      <w:pPr>
        <w:ind w:left="720"/>
        <w:rPr>
          <w:sz w:val="24"/>
          <w:szCs w:val="24"/>
        </w:rPr>
      </w:pPr>
      <w:r w:rsidRPr="00181E7D">
        <w:rPr>
          <w:sz w:val="24"/>
          <w:szCs w:val="24"/>
        </w:rPr>
        <w:t>Upon completion of analysis, a report should be generated that identifies system</w:t>
      </w:r>
      <w:r>
        <w:rPr>
          <w:sz w:val="24"/>
          <w:szCs w:val="24"/>
        </w:rPr>
        <w:t xml:space="preserve"> and </w:t>
      </w:r>
      <w:r w:rsidRPr="00181E7D">
        <w:rPr>
          <w:sz w:val="24"/>
          <w:szCs w:val="24"/>
        </w:rPr>
        <w:t>network vulnerabilities and their recommended mitigation actions. Security testing results can be used in the following ways:</w:t>
      </w:r>
    </w:p>
    <w:p w14:paraId="21D2D8B4" w14:textId="6F654A47" w:rsidR="00181E7D" w:rsidRPr="00181E7D" w:rsidRDefault="00181E7D" w:rsidP="00181E7D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181E7D">
        <w:rPr>
          <w:sz w:val="24"/>
          <w:szCs w:val="24"/>
        </w:rPr>
        <w:lastRenderedPageBreak/>
        <w:t>As a reference point for corrective action</w:t>
      </w:r>
    </w:p>
    <w:p w14:paraId="30D02B16" w14:textId="64982DD5" w:rsidR="00181E7D" w:rsidRPr="00181E7D" w:rsidRDefault="00181E7D" w:rsidP="00181E7D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181E7D">
        <w:rPr>
          <w:sz w:val="24"/>
          <w:szCs w:val="24"/>
        </w:rPr>
        <w:t>In defining mitigation activities to address identified vulnerabilities</w:t>
      </w:r>
    </w:p>
    <w:p w14:paraId="6F71857B" w14:textId="4BA70392" w:rsidR="000642B2" w:rsidRPr="0010437B" w:rsidRDefault="00181E7D" w:rsidP="000642B2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</w:t>
      </w:r>
      <w:r w:rsidRPr="00181E7D">
        <w:rPr>
          <w:sz w:val="24"/>
          <w:szCs w:val="24"/>
        </w:rPr>
        <w:t xml:space="preserve"> benchmark for tracking </w:t>
      </w:r>
      <w:r>
        <w:rPr>
          <w:sz w:val="24"/>
          <w:szCs w:val="24"/>
        </w:rPr>
        <w:t xml:space="preserve">the product’s progress </w:t>
      </w:r>
      <w:r w:rsidRPr="00181E7D">
        <w:rPr>
          <w:sz w:val="24"/>
          <w:szCs w:val="24"/>
        </w:rPr>
        <w:t>in meeting security requirements</w:t>
      </w:r>
    </w:p>
    <w:sectPr w:rsidR="000642B2" w:rsidRPr="00104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72C9E"/>
    <w:multiLevelType w:val="hybridMultilevel"/>
    <w:tmpl w:val="A642C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07AA1"/>
    <w:multiLevelType w:val="hybridMultilevel"/>
    <w:tmpl w:val="DB9EF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7586A"/>
    <w:multiLevelType w:val="hybridMultilevel"/>
    <w:tmpl w:val="A642C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52CBD"/>
    <w:multiLevelType w:val="hybridMultilevel"/>
    <w:tmpl w:val="DC9850DA"/>
    <w:lvl w:ilvl="0" w:tplc="407EA01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auto"/>
        <w:sz w:val="24"/>
        <w:szCs w:val="24"/>
      </w:rPr>
    </w:lvl>
    <w:lvl w:ilvl="1" w:tplc="BA8AC90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626BEA"/>
    <w:multiLevelType w:val="hybridMultilevel"/>
    <w:tmpl w:val="8C46E8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FDD4B4E"/>
    <w:multiLevelType w:val="hybridMultilevel"/>
    <w:tmpl w:val="3BD6C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773BC1"/>
    <w:multiLevelType w:val="multilevel"/>
    <w:tmpl w:val="9F225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5C31A62"/>
    <w:multiLevelType w:val="hybridMultilevel"/>
    <w:tmpl w:val="A8FC53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B3A3A89"/>
    <w:multiLevelType w:val="hybridMultilevel"/>
    <w:tmpl w:val="ADC85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5577AB"/>
    <w:multiLevelType w:val="multilevel"/>
    <w:tmpl w:val="6616FA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7436E3"/>
    <w:multiLevelType w:val="hybridMultilevel"/>
    <w:tmpl w:val="D4A0B308"/>
    <w:lvl w:ilvl="0" w:tplc="BE96F3D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caps w:val="0"/>
        <w:smallCaps w:val="0"/>
        <w:color w:val="000000" w:themeColor="text1"/>
        <w:spacing w:val="0"/>
        <w:sz w:val="24"/>
        <w:szCs w:val="24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E20661"/>
    <w:multiLevelType w:val="hybridMultilevel"/>
    <w:tmpl w:val="FC668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A83DDC"/>
    <w:multiLevelType w:val="hybridMultilevel"/>
    <w:tmpl w:val="B6C4E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84065D"/>
    <w:multiLevelType w:val="hybridMultilevel"/>
    <w:tmpl w:val="7B862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8C1287"/>
    <w:multiLevelType w:val="hybridMultilevel"/>
    <w:tmpl w:val="0D1C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50119A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CF420A"/>
    <w:multiLevelType w:val="multilevel"/>
    <w:tmpl w:val="9F225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B332530"/>
    <w:multiLevelType w:val="hybridMultilevel"/>
    <w:tmpl w:val="CB563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6A0A1B"/>
    <w:multiLevelType w:val="multilevel"/>
    <w:tmpl w:val="D7F8CA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D6E0C6F"/>
    <w:multiLevelType w:val="hybridMultilevel"/>
    <w:tmpl w:val="7438E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4D6BC4"/>
    <w:multiLevelType w:val="hybridMultilevel"/>
    <w:tmpl w:val="23002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AC3628"/>
    <w:multiLevelType w:val="hybridMultilevel"/>
    <w:tmpl w:val="688E7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700BF6"/>
    <w:multiLevelType w:val="hybridMultilevel"/>
    <w:tmpl w:val="16B808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46403D4"/>
    <w:multiLevelType w:val="hybridMultilevel"/>
    <w:tmpl w:val="B4048474"/>
    <w:lvl w:ilvl="0" w:tplc="BE96F3D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caps w:val="0"/>
        <w:smallCaps w:val="0"/>
        <w:color w:val="000000" w:themeColor="text1"/>
        <w:spacing w:val="0"/>
        <w:sz w:val="24"/>
        <w:szCs w:val="24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3532A1"/>
    <w:multiLevelType w:val="hybridMultilevel"/>
    <w:tmpl w:val="67D03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9"/>
  </w:num>
  <w:num w:numId="4">
    <w:abstractNumId w:val="2"/>
  </w:num>
  <w:num w:numId="5">
    <w:abstractNumId w:val="20"/>
  </w:num>
  <w:num w:numId="6">
    <w:abstractNumId w:val="22"/>
  </w:num>
  <w:num w:numId="7">
    <w:abstractNumId w:val="10"/>
  </w:num>
  <w:num w:numId="8">
    <w:abstractNumId w:val="1"/>
  </w:num>
  <w:num w:numId="9">
    <w:abstractNumId w:val="0"/>
  </w:num>
  <w:num w:numId="10">
    <w:abstractNumId w:val="11"/>
  </w:num>
  <w:num w:numId="11">
    <w:abstractNumId w:val="19"/>
  </w:num>
  <w:num w:numId="12">
    <w:abstractNumId w:val="8"/>
  </w:num>
  <w:num w:numId="13">
    <w:abstractNumId w:val="5"/>
  </w:num>
  <w:num w:numId="14">
    <w:abstractNumId w:val="17"/>
  </w:num>
  <w:num w:numId="15">
    <w:abstractNumId w:val="23"/>
  </w:num>
  <w:num w:numId="16">
    <w:abstractNumId w:val="21"/>
  </w:num>
  <w:num w:numId="17">
    <w:abstractNumId w:val="4"/>
  </w:num>
  <w:num w:numId="18">
    <w:abstractNumId w:val="14"/>
  </w:num>
  <w:num w:numId="19">
    <w:abstractNumId w:val="13"/>
  </w:num>
  <w:num w:numId="20">
    <w:abstractNumId w:val="16"/>
  </w:num>
  <w:num w:numId="21">
    <w:abstractNumId w:val="7"/>
  </w:num>
  <w:num w:numId="22">
    <w:abstractNumId w:val="15"/>
  </w:num>
  <w:num w:numId="23">
    <w:abstractNumId w:val="18"/>
  </w:num>
  <w:num w:numId="24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Nacson, Yosef">
    <w15:presenceInfo w15:providerId="AD" w15:userId="S::QWDC73@zebra.com::3bc57f1c-d8f8-46fb-a6ec-b6fe5b512c3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B2"/>
    <w:rsid w:val="00055548"/>
    <w:rsid w:val="000642B2"/>
    <w:rsid w:val="0008049B"/>
    <w:rsid w:val="000C37FF"/>
    <w:rsid w:val="000E75F2"/>
    <w:rsid w:val="000F4198"/>
    <w:rsid w:val="0010437B"/>
    <w:rsid w:val="0017030B"/>
    <w:rsid w:val="00173748"/>
    <w:rsid w:val="00181E7D"/>
    <w:rsid w:val="00182DDC"/>
    <w:rsid w:val="001B0512"/>
    <w:rsid w:val="00275F9A"/>
    <w:rsid w:val="002C7A76"/>
    <w:rsid w:val="003724C9"/>
    <w:rsid w:val="0039064A"/>
    <w:rsid w:val="00395CC9"/>
    <w:rsid w:val="003B1E47"/>
    <w:rsid w:val="00401735"/>
    <w:rsid w:val="00445E1A"/>
    <w:rsid w:val="0045311E"/>
    <w:rsid w:val="00483F33"/>
    <w:rsid w:val="004E3989"/>
    <w:rsid w:val="004E76C4"/>
    <w:rsid w:val="005A2CA6"/>
    <w:rsid w:val="005A4212"/>
    <w:rsid w:val="005C07DE"/>
    <w:rsid w:val="005C2F56"/>
    <w:rsid w:val="005D3EAB"/>
    <w:rsid w:val="005D7054"/>
    <w:rsid w:val="005E57BD"/>
    <w:rsid w:val="005E7270"/>
    <w:rsid w:val="005F0F9F"/>
    <w:rsid w:val="00606267"/>
    <w:rsid w:val="00651453"/>
    <w:rsid w:val="006629B3"/>
    <w:rsid w:val="006969CD"/>
    <w:rsid w:val="006E4523"/>
    <w:rsid w:val="0077528E"/>
    <w:rsid w:val="00806F06"/>
    <w:rsid w:val="00810E9E"/>
    <w:rsid w:val="00830711"/>
    <w:rsid w:val="00836A12"/>
    <w:rsid w:val="00857A8C"/>
    <w:rsid w:val="00862FD0"/>
    <w:rsid w:val="008E4978"/>
    <w:rsid w:val="00905BE2"/>
    <w:rsid w:val="00972126"/>
    <w:rsid w:val="009A0BDC"/>
    <w:rsid w:val="00A11C60"/>
    <w:rsid w:val="00A47782"/>
    <w:rsid w:val="00A61CC8"/>
    <w:rsid w:val="00AC5CD1"/>
    <w:rsid w:val="00AF450B"/>
    <w:rsid w:val="00B419F0"/>
    <w:rsid w:val="00BA1B52"/>
    <w:rsid w:val="00BB0155"/>
    <w:rsid w:val="00BE3AF7"/>
    <w:rsid w:val="00BE5D62"/>
    <w:rsid w:val="00BE728E"/>
    <w:rsid w:val="00C0033C"/>
    <w:rsid w:val="00C44E48"/>
    <w:rsid w:val="00C82E76"/>
    <w:rsid w:val="00CA6325"/>
    <w:rsid w:val="00CC15A3"/>
    <w:rsid w:val="00D1096A"/>
    <w:rsid w:val="00D3211D"/>
    <w:rsid w:val="00D332DD"/>
    <w:rsid w:val="00D9233F"/>
    <w:rsid w:val="00D93B41"/>
    <w:rsid w:val="00E17E9E"/>
    <w:rsid w:val="00F72393"/>
    <w:rsid w:val="00F9224C"/>
    <w:rsid w:val="00FA7573"/>
    <w:rsid w:val="00FC77AD"/>
    <w:rsid w:val="00FE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32970"/>
  <w15:chartTrackingRefBased/>
  <w15:docId w15:val="{CF06D9AC-0C9B-40D8-99A7-123ADA65F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2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2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6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2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2B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642B2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0642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2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642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642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1E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1E4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6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fault">
    <w:name w:val="Default"/>
    <w:rsid w:val="0065145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CA63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B05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05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05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05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051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B0512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173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0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sofy.com/lynis/" TargetMode="External"/><Relationship Id="rId13" Type="http://schemas.openxmlformats.org/officeDocument/2006/relationships/hyperlink" Target="https://www.openvas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rwetter/testssl.sh" TargetMode="External"/><Relationship Id="rId12" Type="http://schemas.openxmlformats.org/officeDocument/2006/relationships/hyperlink" Target="https://github.com/scipag/vulsca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hyperlink" Target="https://linuxsecurity.expert/tools/ssh_scan/" TargetMode="External"/><Relationship Id="rId11" Type="http://schemas.openxmlformats.org/officeDocument/2006/relationships/hyperlink" Target="https://github.com/vulnersCom/nmap-vulners" TargetMode="External"/><Relationship Id="rId5" Type="http://schemas.openxmlformats.org/officeDocument/2006/relationships/hyperlink" Target="https://www.cvedetails.com/vulnerability-list/vendor_id-471/Putty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zaproxy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1N3/Sn1per" TargetMode="External"/><Relationship Id="rId14" Type="http://schemas.openxmlformats.org/officeDocument/2006/relationships/hyperlink" Target="https://github.com/archerysec/archeryse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Natarajan, Gowri Ganesh</dc:creator>
  <cp:keywords/>
  <dc:description/>
  <cp:lastModifiedBy>Nacson, Yosef</cp:lastModifiedBy>
  <cp:revision>6</cp:revision>
  <cp:lastPrinted>2021-03-14T02:55:00Z</cp:lastPrinted>
  <dcterms:created xsi:type="dcterms:W3CDTF">2021-03-15T03:04:00Z</dcterms:created>
  <dcterms:modified xsi:type="dcterms:W3CDTF">2021-03-15T03:07:00Z</dcterms:modified>
</cp:coreProperties>
</file>